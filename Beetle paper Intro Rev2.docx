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56715" w14:textId="77777777" w:rsidR="00D22A61" w:rsidRDefault="00B47C5A" w:rsidP="00283865">
      <w:pPr>
        <w:ind w:firstLine="720"/>
        <w:rPr>
          <w:lang w:val="en-US"/>
        </w:rPr>
      </w:pPr>
      <w:r>
        <w:rPr>
          <w:lang w:val="en-US"/>
        </w:rPr>
        <w:t xml:space="preserve">The coconut rhinoceros beetle (CRB), </w:t>
      </w:r>
      <w:r>
        <w:rPr>
          <w:i/>
          <w:lang w:val="en-US"/>
        </w:rPr>
        <w:t xml:space="preserve">Oryctes rhinoceros </w:t>
      </w:r>
      <w:r w:rsidR="00731BF6">
        <w:rPr>
          <w:lang w:val="en-US"/>
        </w:rPr>
        <w:t>L.</w:t>
      </w:r>
      <w:r w:rsidR="00731BF6">
        <w:rPr>
          <w:i/>
          <w:lang w:val="en-US"/>
        </w:rPr>
        <w:t xml:space="preserve"> </w:t>
      </w:r>
      <w:r w:rsidR="00731BF6" w:rsidRPr="00731BF6">
        <w:rPr>
          <w:lang w:val="en-US"/>
        </w:rPr>
        <w:t>(Coleoptera:</w:t>
      </w:r>
      <w:r w:rsidRPr="00731BF6">
        <w:rPr>
          <w:lang w:val="en-US"/>
        </w:rPr>
        <w:t xml:space="preserve"> Scarabaeidae, Dynastinae)</w:t>
      </w:r>
      <w:r>
        <w:rPr>
          <w:lang w:val="en-US"/>
        </w:rPr>
        <w:t xml:space="preserve">, </w:t>
      </w:r>
      <w:r w:rsidR="007B46DB">
        <w:rPr>
          <w:lang w:val="en-US"/>
        </w:rPr>
        <w:t>is a serious pest of coconut trees</w:t>
      </w:r>
      <w:r w:rsidR="005344CB">
        <w:rPr>
          <w:lang w:val="en-US"/>
        </w:rPr>
        <w:t xml:space="preserve">, </w:t>
      </w:r>
      <w:r w:rsidR="005344CB">
        <w:rPr>
          <w:i/>
          <w:lang w:val="en-US"/>
        </w:rPr>
        <w:t xml:space="preserve">Cocos nucifera </w:t>
      </w:r>
      <w:r w:rsidR="005344CB" w:rsidRPr="00EB193B">
        <w:rPr>
          <w:lang w:val="en-US"/>
        </w:rPr>
        <w:t>L</w:t>
      </w:r>
      <w:r w:rsidR="005344CB">
        <w:rPr>
          <w:i/>
          <w:lang w:val="en-US"/>
        </w:rPr>
        <w:t>.</w:t>
      </w:r>
      <w:r w:rsidR="005344CB">
        <w:rPr>
          <w:lang w:val="en-US"/>
        </w:rPr>
        <w:t>,</w:t>
      </w:r>
      <w:r w:rsidR="007B46DB">
        <w:rPr>
          <w:lang w:val="en-US"/>
        </w:rPr>
        <w:t xml:space="preserve"> and other palms throughout the Pacific and Southeast Asia. </w:t>
      </w:r>
      <w:r w:rsidR="00A83ED7">
        <w:rPr>
          <w:lang w:val="en-US"/>
        </w:rPr>
        <w:t>CRB damage to coconut trees can result in a mortality rate of up to 50% as</w:t>
      </w:r>
      <w:r w:rsidR="00D22A61">
        <w:rPr>
          <w:lang w:val="en-US"/>
        </w:rPr>
        <w:t xml:space="preserve"> reported in Palau in 1953 (</w:t>
      </w:r>
      <w:proofErr w:type="spellStart"/>
      <w:r w:rsidR="00D22A61">
        <w:rPr>
          <w:lang w:val="en-US"/>
        </w:rPr>
        <w:t>Gressit</w:t>
      </w:r>
      <w:proofErr w:type="spellEnd"/>
      <w:r w:rsidR="00D22A61">
        <w:rPr>
          <w:lang w:val="en-US"/>
        </w:rPr>
        <w:t xml:space="preserve"> 1953, Jackson 2010). </w:t>
      </w:r>
      <w:r w:rsidR="00A83ED7">
        <w:rPr>
          <w:lang w:val="en-US"/>
        </w:rPr>
        <w:t>Although CRB damage does not always result in coconut tree mortality, the characteristic V-cut damage to palm fronds can adversely affect the aesthetic value of ornamental trees</w:t>
      </w:r>
      <w:r w:rsidR="00DD20C8">
        <w:rPr>
          <w:lang w:val="en-US"/>
        </w:rPr>
        <w:t xml:space="preserve">, which is especially problematic in </w:t>
      </w:r>
      <w:ins w:id="0" w:author="Matthew Siderhurst" w:date="2015-11-10T09:38:00Z">
        <w:r w:rsidR="00A918F9">
          <w:rPr>
            <w:lang w:val="en-US"/>
          </w:rPr>
          <w:t xml:space="preserve">tourist </w:t>
        </w:r>
      </w:ins>
      <w:r w:rsidR="00DD20C8">
        <w:rPr>
          <w:lang w:val="en-US"/>
        </w:rPr>
        <w:t>areas</w:t>
      </w:r>
      <w:del w:id="1" w:author="Matthew Siderhurst" w:date="2015-11-10T09:41:00Z">
        <w:r w:rsidR="00DD20C8" w:rsidDel="00A918F9">
          <w:rPr>
            <w:lang w:val="en-US"/>
          </w:rPr>
          <w:delText xml:space="preserve"> </w:delText>
        </w:r>
      </w:del>
      <w:del w:id="2" w:author="Matthew Siderhurst" w:date="2015-11-10T09:39:00Z">
        <w:r w:rsidR="00DD20C8" w:rsidDel="00A918F9">
          <w:rPr>
            <w:lang w:val="en-US"/>
          </w:rPr>
          <w:delText>with a high traffic of tourists</w:delText>
        </w:r>
      </w:del>
      <w:r w:rsidR="00A83ED7">
        <w:rPr>
          <w:lang w:val="en-US"/>
        </w:rPr>
        <w:t xml:space="preserve">. </w:t>
      </w:r>
      <w:commentRangeStart w:id="3"/>
      <w:r w:rsidR="00DD20C8">
        <w:rPr>
          <w:lang w:val="en-US"/>
        </w:rPr>
        <w:t xml:space="preserve">Such is the case </w:t>
      </w:r>
      <w:ins w:id="4" w:author="Matthew Siderhurst" w:date="2015-11-10T09:41:00Z">
        <w:r w:rsidR="00A918F9">
          <w:rPr>
            <w:lang w:val="en-US"/>
          </w:rPr>
          <w:t>in</w:t>
        </w:r>
      </w:ins>
      <w:del w:id="5" w:author="Matthew Siderhurst" w:date="2015-11-10T09:41:00Z">
        <w:r w:rsidR="00DD20C8" w:rsidDel="00A918F9">
          <w:rPr>
            <w:lang w:val="en-US"/>
          </w:rPr>
          <w:delText>of</w:delText>
        </w:r>
      </w:del>
      <w:r w:rsidR="00D22A61">
        <w:rPr>
          <w:lang w:val="en-US"/>
        </w:rPr>
        <w:t xml:space="preserve"> Guam, </w:t>
      </w:r>
      <w:r w:rsidR="00DD20C8">
        <w:rPr>
          <w:lang w:val="en-US"/>
        </w:rPr>
        <w:t xml:space="preserve">where </w:t>
      </w:r>
      <w:r w:rsidR="00D22A61">
        <w:rPr>
          <w:lang w:val="en-US"/>
        </w:rPr>
        <w:t xml:space="preserve">unmanaged palms </w:t>
      </w:r>
      <w:del w:id="6" w:author="Matthew Siderhurst" w:date="2015-11-10T09:42:00Z">
        <w:r w:rsidR="00D22A61" w:rsidDel="00A918F9">
          <w:rPr>
            <w:lang w:val="en-US"/>
          </w:rPr>
          <w:delText xml:space="preserve">appear to </w:delText>
        </w:r>
        <w:r w:rsidR="00DD20C8" w:rsidDel="00A918F9">
          <w:rPr>
            <w:lang w:val="en-US"/>
          </w:rPr>
          <w:delText>present</w:delText>
        </w:r>
      </w:del>
      <w:ins w:id="7" w:author="Matthew Siderhurst" w:date="2015-11-10T09:42:00Z">
        <w:r w:rsidR="00A918F9">
          <w:rPr>
            <w:lang w:val="en-US"/>
          </w:rPr>
          <w:t>show</w:t>
        </w:r>
      </w:ins>
      <w:r w:rsidR="00D22A61">
        <w:rPr>
          <w:lang w:val="en-US"/>
        </w:rPr>
        <w:t xml:space="preserve"> </w:t>
      </w:r>
      <w:r w:rsidR="00DD20C8">
        <w:rPr>
          <w:lang w:val="en-US"/>
        </w:rPr>
        <w:t xml:space="preserve">CRB </w:t>
      </w:r>
      <w:r w:rsidR="006F34FF">
        <w:rPr>
          <w:lang w:val="en-US"/>
        </w:rPr>
        <w:t xml:space="preserve">damage in close to 100% of </w:t>
      </w:r>
      <w:r w:rsidR="00DD20C8">
        <w:rPr>
          <w:lang w:val="en-US"/>
        </w:rPr>
        <w:t xml:space="preserve">the </w:t>
      </w:r>
      <w:r w:rsidR="006F34FF">
        <w:rPr>
          <w:lang w:val="en-US"/>
        </w:rPr>
        <w:t xml:space="preserve">palms near </w:t>
      </w:r>
      <w:r w:rsidR="00A83ED7">
        <w:rPr>
          <w:lang w:val="en-US"/>
        </w:rPr>
        <w:t xml:space="preserve">the </w:t>
      </w:r>
      <w:r w:rsidR="00DD20C8">
        <w:rPr>
          <w:lang w:val="en-US"/>
        </w:rPr>
        <w:t xml:space="preserve">highly touristic </w:t>
      </w:r>
      <w:r w:rsidR="006F34FF">
        <w:rPr>
          <w:lang w:val="en-US"/>
        </w:rPr>
        <w:t xml:space="preserve">Tumon waterfront </w:t>
      </w:r>
      <w:r w:rsidR="00A83ED7">
        <w:rPr>
          <w:lang w:val="en-US"/>
        </w:rPr>
        <w:t xml:space="preserve">area </w:t>
      </w:r>
      <w:r w:rsidR="006F34FF">
        <w:rPr>
          <w:lang w:val="en-US"/>
        </w:rPr>
        <w:t>(</w:t>
      </w:r>
      <w:r w:rsidR="006F34FF" w:rsidRPr="002A56F7">
        <w:rPr>
          <w:highlight w:val="yellow"/>
          <w:lang w:val="en-US"/>
        </w:rPr>
        <w:t>Moore, Jackson 2010).</w:t>
      </w:r>
      <w:r w:rsidR="006F34FF">
        <w:rPr>
          <w:lang w:val="en-US"/>
        </w:rPr>
        <w:t xml:space="preserve"> </w:t>
      </w:r>
      <w:commentRangeEnd w:id="3"/>
      <w:r w:rsidR="00A918F9">
        <w:rPr>
          <w:rStyle w:val="CommentReference"/>
        </w:rPr>
        <w:commentReference w:id="3"/>
      </w:r>
    </w:p>
    <w:p w14:paraId="474055DD" w14:textId="77777777" w:rsidR="00283865" w:rsidRDefault="00283865" w:rsidP="00283865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A83ED7">
        <w:rPr>
          <w:lang w:val="en-US"/>
        </w:rPr>
        <w:t>CRB damage to palms is caused almost exclusively by</w:t>
      </w:r>
      <w:r w:rsidR="00D67CCD">
        <w:rPr>
          <w:lang w:val="en-US"/>
        </w:rPr>
        <w:t xml:space="preserve"> a</w:t>
      </w:r>
      <w:r>
        <w:rPr>
          <w:lang w:val="en-US"/>
        </w:rPr>
        <w:t xml:space="preserve">dult </w:t>
      </w:r>
      <w:r w:rsidR="009B4EE1">
        <w:rPr>
          <w:lang w:val="en-US"/>
        </w:rPr>
        <w:t>CRB</w:t>
      </w:r>
      <w:r>
        <w:rPr>
          <w:lang w:val="en-US"/>
        </w:rPr>
        <w:t xml:space="preserve"> </w:t>
      </w:r>
      <w:r w:rsidR="00D67CCD">
        <w:rPr>
          <w:lang w:val="en-US"/>
        </w:rPr>
        <w:t>feed</w:t>
      </w:r>
      <w:r w:rsidR="00A83ED7">
        <w:rPr>
          <w:lang w:val="en-US"/>
        </w:rPr>
        <w:t>ing in coconut tree crowns</w:t>
      </w:r>
      <w:ins w:id="8" w:author="Matthew Siderhurst" w:date="2015-11-10T09:50:00Z">
        <w:r w:rsidR="008F3F29">
          <w:rPr>
            <w:lang w:val="en-US"/>
          </w:rPr>
          <w:t xml:space="preserve">, with larvae causing </w:t>
        </w:r>
      </w:ins>
      <w:ins w:id="9" w:author="Matthew Siderhurst" w:date="2015-11-10T09:51:00Z">
        <w:r w:rsidR="008F3F29">
          <w:rPr>
            <w:lang w:val="en-US"/>
          </w:rPr>
          <w:t xml:space="preserve">little or no economic damage as they feed </w:t>
        </w:r>
      </w:ins>
      <w:ins w:id="10" w:author="Matthew Siderhurst" w:date="2015-11-10T09:52:00Z">
        <w:r w:rsidR="008F3F29">
          <w:rPr>
            <w:lang w:val="en-US"/>
          </w:rPr>
          <w:t>on decaying plant material</w:t>
        </w:r>
      </w:ins>
      <w:r w:rsidR="00A83ED7">
        <w:rPr>
          <w:lang w:val="en-US"/>
        </w:rPr>
        <w:t>.</w:t>
      </w:r>
      <w:r w:rsidR="00D67CCD">
        <w:rPr>
          <w:lang w:val="en-US"/>
        </w:rPr>
        <w:t xml:space="preserve"> </w:t>
      </w:r>
      <w:r w:rsidR="00A83ED7">
        <w:rPr>
          <w:lang w:val="en-US"/>
        </w:rPr>
        <w:t>T</w:t>
      </w:r>
      <w:r w:rsidR="00D67CCD">
        <w:rPr>
          <w:lang w:val="en-US"/>
        </w:rPr>
        <w:t>ypically</w:t>
      </w:r>
      <w:r w:rsidR="00A83ED7">
        <w:rPr>
          <w:lang w:val="en-US"/>
        </w:rPr>
        <w:t>, adult beetles bore</w:t>
      </w:r>
      <w:r>
        <w:rPr>
          <w:lang w:val="en-US"/>
        </w:rPr>
        <w:t xml:space="preserve"> into the </w:t>
      </w:r>
      <w:r w:rsidR="009B4EE1">
        <w:rPr>
          <w:lang w:val="en-US"/>
        </w:rPr>
        <w:t xml:space="preserve">apical meristematic tissue </w:t>
      </w:r>
      <w:r w:rsidR="00D67CCD">
        <w:rPr>
          <w:lang w:val="en-US"/>
        </w:rPr>
        <w:t>of palm trees</w:t>
      </w:r>
      <w:r>
        <w:rPr>
          <w:lang w:val="en-US"/>
        </w:rPr>
        <w:t xml:space="preserve"> </w:t>
      </w:r>
      <w:r w:rsidR="00D67CCD">
        <w:rPr>
          <w:lang w:val="en-US"/>
        </w:rPr>
        <w:t xml:space="preserve">and </w:t>
      </w:r>
      <w:r>
        <w:rPr>
          <w:lang w:val="en-US"/>
        </w:rPr>
        <w:t>feed on the base of unopened fronds</w:t>
      </w:r>
      <w:r w:rsidR="00DD20C8">
        <w:rPr>
          <w:lang w:val="en-US"/>
        </w:rPr>
        <w:t xml:space="preserve">, resulting in V-cuts once fronds open </w:t>
      </w:r>
      <w:r w:rsidR="009B4EE1">
        <w:rPr>
          <w:lang w:val="en-US"/>
        </w:rPr>
        <w:t>(</w:t>
      </w:r>
      <w:r w:rsidR="005344CB">
        <w:rPr>
          <w:lang w:val="en-US"/>
        </w:rPr>
        <w:t>Bedford 2013, Hinckley 1973)</w:t>
      </w:r>
      <w:r>
        <w:rPr>
          <w:lang w:val="en-US"/>
        </w:rPr>
        <w:t xml:space="preserve">. </w:t>
      </w:r>
      <w:r w:rsidR="00DD20C8">
        <w:rPr>
          <w:lang w:val="en-US"/>
        </w:rPr>
        <w:t>Once fed, adult CRB</w:t>
      </w:r>
      <w:del w:id="11" w:author="Matthew Siderhurst" w:date="2015-11-10T09:44:00Z">
        <w:r w:rsidR="00DD20C8" w:rsidDel="00A918F9">
          <w:rPr>
            <w:lang w:val="en-US"/>
          </w:rPr>
          <w:delText xml:space="preserve"> </w:delText>
        </w:r>
        <w:r w:rsidR="00D67CCD" w:rsidDel="00A918F9">
          <w:rPr>
            <w:lang w:val="en-US"/>
          </w:rPr>
          <w:delText>proceed to</w:delText>
        </w:r>
      </w:del>
      <w:r w:rsidR="00D67CCD">
        <w:rPr>
          <w:lang w:val="en-US"/>
        </w:rPr>
        <w:t xml:space="preserve"> </w:t>
      </w:r>
      <w:r w:rsidR="00DD20C8">
        <w:rPr>
          <w:lang w:val="en-US"/>
        </w:rPr>
        <w:t>fly</w:t>
      </w:r>
      <w:r w:rsidR="00BE0FA3">
        <w:rPr>
          <w:lang w:val="en-US"/>
        </w:rPr>
        <w:t xml:space="preserve"> </w:t>
      </w:r>
      <w:r w:rsidR="00D67CCD">
        <w:rPr>
          <w:lang w:val="en-US"/>
        </w:rPr>
        <w:t xml:space="preserve">in search </w:t>
      </w:r>
      <w:ins w:id="12" w:author="Matthew Siderhurst" w:date="2015-11-10T09:47:00Z">
        <w:r w:rsidR="00A918F9">
          <w:rPr>
            <w:lang w:val="en-US"/>
          </w:rPr>
          <w:t>of</w:t>
        </w:r>
      </w:ins>
      <w:del w:id="13" w:author="Matthew Siderhurst" w:date="2015-11-10T09:47:00Z">
        <w:r w:rsidR="00D67CCD" w:rsidDel="00A918F9">
          <w:rPr>
            <w:lang w:val="en-US"/>
          </w:rPr>
          <w:delText>for</w:delText>
        </w:r>
      </w:del>
      <w:r w:rsidR="00D67CCD">
        <w:rPr>
          <w:lang w:val="en-US"/>
        </w:rPr>
        <w:t xml:space="preserve"> breeding sites </w:t>
      </w:r>
      <w:r w:rsidR="00DD20C8">
        <w:rPr>
          <w:lang w:val="en-US"/>
        </w:rPr>
        <w:t xml:space="preserve">to </w:t>
      </w:r>
      <w:r w:rsidR="00D67CCD">
        <w:rPr>
          <w:lang w:val="en-US"/>
        </w:rPr>
        <w:t xml:space="preserve">mate. </w:t>
      </w:r>
      <w:r w:rsidR="00EB193B">
        <w:rPr>
          <w:lang w:val="en-US"/>
        </w:rPr>
        <w:t xml:space="preserve">Adult CRB generally repeat this cycle of feeding and mating until they can no longer fly from feeding to breeding sites </w:t>
      </w:r>
      <w:commentRangeStart w:id="14"/>
      <w:r w:rsidR="00EB193B" w:rsidRPr="00EB193B">
        <w:rPr>
          <w:highlight w:val="yellow"/>
          <w:lang w:val="en-US"/>
        </w:rPr>
        <w:t>(Paper)</w:t>
      </w:r>
      <w:commentRangeEnd w:id="14"/>
      <w:r w:rsidR="00A918F9">
        <w:rPr>
          <w:rStyle w:val="CommentReference"/>
        </w:rPr>
        <w:commentReference w:id="14"/>
      </w:r>
      <w:r w:rsidR="00EB193B" w:rsidRPr="00EB193B">
        <w:rPr>
          <w:highlight w:val="yellow"/>
          <w:lang w:val="en-US"/>
        </w:rPr>
        <w:t>.</w:t>
      </w:r>
      <w:r w:rsidR="00EB193B">
        <w:rPr>
          <w:lang w:val="en-US"/>
        </w:rPr>
        <w:t xml:space="preserve"> This behavioral pattern is</w:t>
      </w:r>
      <w:r w:rsidR="00D67CCD">
        <w:rPr>
          <w:lang w:val="en-US"/>
        </w:rPr>
        <w:t xml:space="preserve"> </w:t>
      </w:r>
      <w:del w:id="15" w:author="Matthew Siderhurst" w:date="2015-11-10T09:45:00Z">
        <w:r w:rsidR="00D67CCD" w:rsidDel="00A918F9">
          <w:rPr>
            <w:lang w:val="en-US"/>
          </w:rPr>
          <w:delText>troublesome to</w:delText>
        </w:r>
      </w:del>
      <w:ins w:id="16" w:author="Matthew Siderhurst" w:date="2015-11-10T09:45:00Z">
        <w:r w:rsidR="00A918F9">
          <w:rPr>
            <w:lang w:val="en-US"/>
          </w:rPr>
          <w:t>problematic for</w:t>
        </w:r>
      </w:ins>
      <w:r w:rsidR="00D67CCD">
        <w:rPr>
          <w:lang w:val="en-US"/>
        </w:rPr>
        <w:t xml:space="preserve"> pest management efforts since CRB can breed in a wide range of locations, which tend to be </w:t>
      </w:r>
      <w:r w:rsidR="00EB193B">
        <w:rPr>
          <w:lang w:val="en-US"/>
        </w:rPr>
        <w:t>difficult to</w:t>
      </w:r>
      <w:r w:rsidR="00D67CCD">
        <w:rPr>
          <w:lang w:val="en-US"/>
        </w:rPr>
        <w:t xml:space="preserve"> find (Bedford 2013, Hinckley 1973). </w:t>
      </w:r>
      <w:r>
        <w:rPr>
          <w:lang w:val="en-US"/>
        </w:rPr>
        <w:t xml:space="preserve">Sources in Malaysia and Guam have reported breeding sites in shredded palm trunk material, palm frond debris, compost heaps, </w:t>
      </w:r>
      <w:r w:rsidR="00B84EFC">
        <w:rPr>
          <w:lang w:val="en-US"/>
        </w:rPr>
        <w:t xml:space="preserve">and dead </w:t>
      </w:r>
      <w:r>
        <w:rPr>
          <w:lang w:val="en-US"/>
        </w:rPr>
        <w:t>palm trunks, all of which are abundant in these tropical countries</w:t>
      </w:r>
      <w:r w:rsidR="00EB193B">
        <w:rPr>
          <w:lang w:val="en-US"/>
        </w:rPr>
        <w:t>, and this high abundance of breeding sites leads to higher damage by CRB</w:t>
      </w:r>
      <w:r>
        <w:rPr>
          <w:lang w:val="en-US"/>
        </w:rPr>
        <w:t xml:space="preserve"> (</w:t>
      </w:r>
      <w:r w:rsidR="009653ED">
        <w:rPr>
          <w:lang w:val="en-US"/>
        </w:rPr>
        <w:t xml:space="preserve">Bedford 1976, </w:t>
      </w:r>
      <w:r>
        <w:rPr>
          <w:lang w:val="en-US"/>
        </w:rPr>
        <w:t xml:space="preserve">Bedford 2013). </w:t>
      </w:r>
    </w:p>
    <w:p w14:paraId="0A2AD2D5" w14:textId="77777777" w:rsidR="00165ED6" w:rsidRDefault="00EB193B" w:rsidP="00283865">
      <w:pPr>
        <w:ind w:firstLine="720"/>
        <w:rPr>
          <w:lang w:val="en-US"/>
        </w:rPr>
      </w:pPr>
      <w:r>
        <w:rPr>
          <w:lang w:val="en-US"/>
        </w:rPr>
        <w:t>CRB monitoring and control utilizes a number of management techniques. These include</w:t>
      </w:r>
      <w:r w:rsidR="00283865">
        <w:rPr>
          <w:lang w:val="en-US"/>
        </w:rPr>
        <w:t xml:space="preserve"> </w:t>
      </w:r>
      <w:r>
        <w:rPr>
          <w:lang w:val="en-US"/>
        </w:rPr>
        <w:t>b</w:t>
      </w:r>
      <w:r w:rsidR="00DF48F5">
        <w:rPr>
          <w:lang w:val="en-US"/>
        </w:rPr>
        <w:t>iological control methods</w:t>
      </w:r>
      <w:r>
        <w:rPr>
          <w:lang w:val="en-US"/>
        </w:rPr>
        <w:t>, which</w:t>
      </w:r>
      <w:r w:rsidR="00DF48F5">
        <w:rPr>
          <w:lang w:val="en-US"/>
        </w:rPr>
        <w:t xml:space="preserve"> have </w:t>
      </w:r>
      <w:r w:rsidR="00B84EFC">
        <w:rPr>
          <w:lang w:val="en-US"/>
        </w:rPr>
        <w:t xml:space="preserve">played an </w:t>
      </w:r>
      <w:r w:rsidR="00DF48F5">
        <w:rPr>
          <w:lang w:val="en-US"/>
        </w:rPr>
        <w:t>essential</w:t>
      </w:r>
      <w:r w:rsidR="00B84EFC">
        <w:rPr>
          <w:lang w:val="en-US"/>
        </w:rPr>
        <w:t xml:space="preserve"> role in the control of CRB populations. Bioc</w:t>
      </w:r>
      <w:r w:rsidR="00283865">
        <w:rPr>
          <w:lang w:val="en-US"/>
        </w:rPr>
        <w:t xml:space="preserve">ontrol </w:t>
      </w:r>
      <w:r w:rsidR="00B84EFC">
        <w:rPr>
          <w:lang w:val="en-US"/>
        </w:rPr>
        <w:t>of CRB larvae mainly consists</w:t>
      </w:r>
      <w:r w:rsidR="00283865">
        <w:rPr>
          <w:lang w:val="en-US"/>
        </w:rPr>
        <w:t xml:space="preserve"> of using the fungal species </w:t>
      </w:r>
      <w:proofErr w:type="spellStart"/>
      <w:r w:rsidR="00283865">
        <w:rPr>
          <w:i/>
          <w:lang w:val="en-US"/>
        </w:rPr>
        <w:t>Metarhezium</w:t>
      </w:r>
      <w:proofErr w:type="spellEnd"/>
      <w:r w:rsidR="00283865">
        <w:rPr>
          <w:i/>
          <w:lang w:val="en-US"/>
        </w:rPr>
        <w:t xml:space="preserve"> </w:t>
      </w:r>
      <w:proofErr w:type="spellStart"/>
      <w:r w:rsidR="00283865">
        <w:rPr>
          <w:i/>
          <w:lang w:val="en-US"/>
        </w:rPr>
        <w:lastRenderedPageBreak/>
        <w:t>anisopline</w:t>
      </w:r>
      <w:proofErr w:type="spellEnd"/>
      <w:r w:rsidR="00B84EFC">
        <w:rPr>
          <w:lang w:val="en-US"/>
        </w:rPr>
        <w:t>, which</w:t>
      </w:r>
      <w:r w:rsidR="00283865">
        <w:rPr>
          <w:lang w:val="en-US"/>
        </w:rPr>
        <w:t xml:space="preserve"> </w:t>
      </w:r>
      <w:r w:rsidR="00B84EFC">
        <w:rPr>
          <w:lang w:val="en-US"/>
        </w:rPr>
        <w:t>has</w:t>
      </w:r>
      <w:r w:rsidR="00283865">
        <w:rPr>
          <w:lang w:val="en-US"/>
        </w:rPr>
        <w:t xml:space="preserve"> been reported to effectively </w:t>
      </w:r>
      <w:r w:rsidR="00165ED6">
        <w:rPr>
          <w:lang w:val="en-US"/>
        </w:rPr>
        <w:t>control</w:t>
      </w:r>
      <w:r w:rsidR="00283865">
        <w:rPr>
          <w:lang w:val="en-US"/>
        </w:rPr>
        <w:t xml:space="preserve"> larvae </w:t>
      </w:r>
      <w:r w:rsidR="00165ED6">
        <w:rPr>
          <w:lang w:val="en-US"/>
        </w:rPr>
        <w:t>populations</w:t>
      </w:r>
      <w:r>
        <w:rPr>
          <w:lang w:val="en-US"/>
        </w:rPr>
        <w:t xml:space="preserve"> </w:t>
      </w:r>
      <w:r w:rsidR="00283865">
        <w:rPr>
          <w:lang w:val="en-US"/>
        </w:rPr>
        <w:t>(</w:t>
      </w:r>
      <w:r w:rsidR="00165ED6">
        <w:rPr>
          <w:lang w:val="en-US"/>
        </w:rPr>
        <w:t xml:space="preserve">Arura 1984, </w:t>
      </w:r>
      <w:r w:rsidR="00283865">
        <w:rPr>
          <w:lang w:val="en-US"/>
        </w:rPr>
        <w:t>Bedford 2013</w:t>
      </w:r>
      <w:r w:rsidR="00165ED6">
        <w:rPr>
          <w:lang w:val="en-US"/>
        </w:rPr>
        <w:t xml:space="preserve">, Ferron </w:t>
      </w:r>
      <w:r w:rsidR="00165ED6" w:rsidRPr="005F6F11">
        <w:rPr>
          <w:i/>
          <w:lang w:val="en-US"/>
        </w:rPr>
        <w:t>et al.</w:t>
      </w:r>
      <w:r w:rsidR="00165ED6">
        <w:rPr>
          <w:lang w:val="en-US"/>
        </w:rPr>
        <w:t xml:space="preserve"> 1974</w:t>
      </w:r>
      <w:r w:rsidR="00283865">
        <w:rPr>
          <w:lang w:val="en-US"/>
        </w:rPr>
        <w:t xml:space="preserve">). </w:t>
      </w:r>
      <w:r w:rsidR="00343260">
        <w:rPr>
          <w:lang w:val="en-US"/>
        </w:rPr>
        <w:t>On the other hand, a</w:t>
      </w:r>
      <w:r w:rsidR="00283865">
        <w:rPr>
          <w:lang w:val="en-US"/>
        </w:rPr>
        <w:t xml:space="preserve">dult </w:t>
      </w:r>
      <w:r w:rsidR="00B84EFC">
        <w:rPr>
          <w:lang w:val="en-US"/>
        </w:rPr>
        <w:t>CRB bio</w:t>
      </w:r>
      <w:r w:rsidR="00283865">
        <w:rPr>
          <w:lang w:val="en-US"/>
        </w:rPr>
        <w:t xml:space="preserve">control </w:t>
      </w:r>
      <w:r>
        <w:rPr>
          <w:lang w:val="en-US"/>
        </w:rPr>
        <w:t>relies on</w:t>
      </w:r>
      <w:r w:rsidR="005F6F11">
        <w:rPr>
          <w:lang w:val="en-US"/>
        </w:rPr>
        <w:t xml:space="preserve"> </w:t>
      </w:r>
      <w:r w:rsidR="00165ED6">
        <w:rPr>
          <w:lang w:val="en-US"/>
        </w:rPr>
        <w:t>the use of viral control agents.</w:t>
      </w:r>
      <w:r w:rsidR="005F6F11">
        <w:rPr>
          <w:lang w:val="en-US"/>
        </w:rPr>
        <w:t xml:space="preserve"> </w:t>
      </w:r>
      <w:r w:rsidR="00165ED6">
        <w:rPr>
          <w:lang w:val="en-US"/>
        </w:rPr>
        <w:t xml:space="preserve">Infection with </w:t>
      </w:r>
      <w:proofErr w:type="spellStart"/>
      <w:r w:rsidR="00165ED6">
        <w:rPr>
          <w:i/>
          <w:lang w:val="en-US"/>
        </w:rPr>
        <w:t>Baculovirus</w:t>
      </w:r>
      <w:proofErr w:type="spellEnd"/>
      <w:r w:rsidR="00165ED6">
        <w:rPr>
          <w:i/>
          <w:lang w:val="en-US"/>
        </w:rPr>
        <w:t xml:space="preserve"> </w:t>
      </w:r>
      <w:proofErr w:type="spellStart"/>
      <w:r w:rsidR="00165ED6">
        <w:rPr>
          <w:i/>
          <w:lang w:val="en-US"/>
        </w:rPr>
        <w:t>oryctes</w:t>
      </w:r>
      <w:proofErr w:type="spellEnd"/>
      <w:r w:rsidR="00165ED6">
        <w:rPr>
          <w:lang w:val="en-US"/>
        </w:rPr>
        <w:t xml:space="preserve"> has</w:t>
      </w:r>
      <w:r w:rsidR="005F6F11">
        <w:rPr>
          <w:lang w:val="en-US"/>
        </w:rPr>
        <w:t xml:space="preserve"> successfully </w:t>
      </w:r>
      <w:r>
        <w:rPr>
          <w:lang w:val="en-US"/>
        </w:rPr>
        <w:t>decreased</w:t>
      </w:r>
      <w:r w:rsidR="005F6F11">
        <w:rPr>
          <w:lang w:val="en-US"/>
        </w:rPr>
        <w:t xml:space="preserve"> </w:t>
      </w:r>
      <w:r w:rsidR="00165ED6">
        <w:rPr>
          <w:lang w:val="en-US"/>
        </w:rPr>
        <w:t xml:space="preserve">CRB populations </w:t>
      </w:r>
      <w:r w:rsidR="005F6F11">
        <w:rPr>
          <w:lang w:val="en-US"/>
        </w:rPr>
        <w:t>in various nations of Southeast Asia</w:t>
      </w:r>
      <w:r w:rsidR="00B84EFC">
        <w:rPr>
          <w:lang w:val="en-US"/>
        </w:rPr>
        <w:t xml:space="preserve"> </w:t>
      </w:r>
      <w:r w:rsidR="005F6F11">
        <w:rPr>
          <w:lang w:val="en-US"/>
        </w:rPr>
        <w:t>and the Pacific</w:t>
      </w:r>
      <w:r w:rsidR="00165ED6">
        <w:rPr>
          <w:lang w:val="en-US"/>
        </w:rPr>
        <w:t xml:space="preserve"> where infected individuals were released (Bedford 1985, </w:t>
      </w:r>
      <w:proofErr w:type="spellStart"/>
      <w:r w:rsidR="00165ED6">
        <w:rPr>
          <w:lang w:val="en-US"/>
        </w:rPr>
        <w:t>Lomer</w:t>
      </w:r>
      <w:proofErr w:type="spellEnd"/>
      <w:r w:rsidR="00165ED6">
        <w:rPr>
          <w:lang w:val="en-US"/>
        </w:rPr>
        <w:t xml:space="preserve"> 1985, Gorick 1980</w:t>
      </w:r>
      <w:r w:rsidR="00B84EFC">
        <w:rPr>
          <w:lang w:val="en-US"/>
        </w:rPr>
        <w:t xml:space="preserve">). </w:t>
      </w:r>
      <w:commentRangeStart w:id="17"/>
      <w:r w:rsidR="00283865">
        <w:rPr>
          <w:lang w:val="en-US"/>
        </w:rPr>
        <w:t xml:space="preserve">However, recent </w:t>
      </w:r>
      <w:r w:rsidR="00B84EFC">
        <w:rPr>
          <w:lang w:val="en-US"/>
        </w:rPr>
        <w:t xml:space="preserve">studies report that the Guam CRB biotype </w:t>
      </w:r>
      <w:r w:rsidR="00283865">
        <w:rPr>
          <w:lang w:val="en-US"/>
        </w:rPr>
        <w:t>h</w:t>
      </w:r>
      <w:r w:rsidR="00B84EFC">
        <w:rPr>
          <w:lang w:val="en-US"/>
        </w:rPr>
        <w:t>as seemingly</w:t>
      </w:r>
      <w:r w:rsidR="00283865">
        <w:rPr>
          <w:lang w:val="en-US"/>
        </w:rPr>
        <w:t xml:space="preserve"> d</w:t>
      </w:r>
      <w:r w:rsidR="00B84EFC">
        <w:rPr>
          <w:lang w:val="en-US"/>
        </w:rPr>
        <w:t>eveloped resistance to the viral control agent</w:t>
      </w:r>
      <w:r w:rsidR="00BE0FA3">
        <w:rPr>
          <w:lang w:val="en-US"/>
        </w:rPr>
        <w:t xml:space="preserve">, creating an even </w:t>
      </w:r>
      <w:proofErr w:type="gramStart"/>
      <w:r w:rsidR="00343260">
        <w:rPr>
          <w:lang w:val="en-US"/>
        </w:rPr>
        <w:t>more dire</w:t>
      </w:r>
      <w:proofErr w:type="gramEnd"/>
      <w:r w:rsidR="00343260">
        <w:rPr>
          <w:lang w:val="en-US"/>
        </w:rPr>
        <w:t xml:space="preserve"> </w:t>
      </w:r>
      <w:r w:rsidR="00BE0FA3">
        <w:rPr>
          <w:lang w:val="en-US"/>
        </w:rPr>
        <w:t>situation for the control of CRB</w:t>
      </w:r>
      <w:r w:rsidR="00283865">
        <w:rPr>
          <w:lang w:val="en-US"/>
        </w:rPr>
        <w:t xml:space="preserve"> </w:t>
      </w:r>
      <w:r w:rsidR="00283865" w:rsidRPr="00953A8A">
        <w:rPr>
          <w:highlight w:val="yellow"/>
          <w:lang w:val="en-US"/>
        </w:rPr>
        <w:t>(</w:t>
      </w:r>
      <w:r w:rsidR="00D22A61">
        <w:rPr>
          <w:highlight w:val="yellow"/>
          <w:lang w:val="en-US"/>
        </w:rPr>
        <w:t>Moore, Jackson 2010</w:t>
      </w:r>
      <w:r w:rsidR="00283865" w:rsidRPr="00953A8A">
        <w:rPr>
          <w:highlight w:val="yellow"/>
          <w:lang w:val="en-US"/>
        </w:rPr>
        <w:t>).</w:t>
      </w:r>
      <w:r w:rsidR="00283865">
        <w:rPr>
          <w:lang w:val="en-US"/>
        </w:rPr>
        <w:t xml:space="preserve"> </w:t>
      </w:r>
      <w:commentRangeEnd w:id="17"/>
      <w:r w:rsidR="008F3F29">
        <w:rPr>
          <w:rStyle w:val="CommentReference"/>
        </w:rPr>
        <w:commentReference w:id="17"/>
      </w:r>
    </w:p>
    <w:p w14:paraId="27E6FD29" w14:textId="77777777" w:rsidR="0081338C" w:rsidRDefault="0085298B" w:rsidP="00BE0FA3">
      <w:pPr>
        <w:ind w:firstLine="720"/>
        <w:rPr>
          <w:lang w:val="en-US"/>
        </w:rPr>
      </w:pPr>
      <w:r>
        <w:rPr>
          <w:lang w:val="en-US"/>
        </w:rPr>
        <w:t xml:space="preserve">Traps and lures </w:t>
      </w:r>
      <w:r w:rsidR="00953A8A">
        <w:rPr>
          <w:lang w:val="en-US"/>
        </w:rPr>
        <w:t xml:space="preserve">have </w:t>
      </w:r>
      <w:r>
        <w:rPr>
          <w:lang w:val="en-US"/>
        </w:rPr>
        <w:t xml:space="preserve">also </w:t>
      </w:r>
      <w:r w:rsidR="00953A8A">
        <w:rPr>
          <w:lang w:val="en-US"/>
        </w:rPr>
        <w:t xml:space="preserve">been employed in CRB </w:t>
      </w:r>
      <w:r w:rsidR="00343260">
        <w:rPr>
          <w:lang w:val="en-US"/>
        </w:rPr>
        <w:t>monitoring and surveillance</w:t>
      </w:r>
      <w:r w:rsidR="00953A8A">
        <w:rPr>
          <w:lang w:val="en-US"/>
        </w:rPr>
        <w:t xml:space="preserve"> efforts</w:t>
      </w:r>
      <w:r>
        <w:rPr>
          <w:lang w:val="en-US"/>
        </w:rPr>
        <w:t xml:space="preserve">. </w:t>
      </w:r>
      <w:r w:rsidR="001C2A34">
        <w:rPr>
          <w:lang w:val="en-US"/>
        </w:rPr>
        <w:t>Bioassay studies have reported several lures that attract adult CRB. Of these lures, ethyl 4-methyloctanoate, the CRB aggregation pheromone, has had fairly good results (</w:t>
      </w:r>
      <w:r w:rsidR="001C2A34" w:rsidRPr="001C2A34">
        <w:rPr>
          <w:highlight w:val="yellow"/>
          <w:lang w:val="en-US"/>
        </w:rPr>
        <w:t>PAPER</w:t>
      </w:r>
      <w:r w:rsidR="001C2A34">
        <w:rPr>
          <w:lang w:val="en-US"/>
        </w:rPr>
        <w:t>, Vander Meer 1979, Vander Meer 1983).</w:t>
      </w:r>
      <w:r w:rsidR="0081338C">
        <w:rPr>
          <w:lang w:val="en-US"/>
        </w:rPr>
        <w:t xml:space="preserve"> However, </w:t>
      </w:r>
      <w:r w:rsidR="0081338C" w:rsidRPr="0081338C">
        <w:rPr>
          <w:highlight w:val="yellow"/>
          <w:lang w:val="en-US"/>
        </w:rPr>
        <w:t>t</w:t>
      </w:r>
      <w:r w:rsidR="00953A8A" w:rsidRPr="0081338C">
        <w:rPr>
          <w:highlight w:val="yellow"/>
          <w:lang w:val="en-US"/>
        </w:rPr>
        <w:t xml:space="preserve">raps </w:t>
      </w:r>
      <w:r w:rsidR="0081338C" w:rsidRPr="0081338C">
        <w:rPr>
          <w:highlight w:val="yellow"/>
          <w:lang w:val="en-US"/>
        </w:rPr>
        <w:t>utilizing this lure</w:t>
      </w:r>
      <w:r w:rsidR="0081338C">
        <w:rPr>
          <w:lang w:val="en-US"/>
        </w:rPr>
        <w:t xml:space="preserve"> </w:t>
      </w:r>
      <w:r w:rsidR="00953A8A">
        <w:rPr>
          <w:lang w:val="en-US"/>
        </w:rPr>
        <w:t xml:space="preserve">in Papua New Guinea have had moderate success with an average of 131 CRB caught per trap over a 19 week period (Bedford 1975). </w:t>
      </w:r>
      <w:r w:rsidR="0081338C">
        <w:rPr>
          <w:lang w:val="en-US"/>
        </w:rPr>
        <w:t>The situation is worse i</w:t>
      </w:r>
      <w:r w:rsidR="001C2A34">
        <w:rPr>
          <w:lang w:val="en-US"/>
        </w:rPr>
        <w:t xml:space="preserve">n Guam, </w:t>
      </w:r>
      <w:r w:rsidR="0081338C">
        <w:rPr>
          <w:lang w:val="en-US"/>
        </w:rPr>
        <w:t xml:space="preserve">where </w:t>
      </w:r>
      <w:r w:rsidR="001C2A34">
        <w:rPr>
          <w:lang w:val="en-US"/>
        </w:rPr>
        <w:t xml:space="preserve">trap systems have not provided successful control of CRB, with catching rates </w:t>
      </w:r>
      <w:r w:rsidR="0081338C">
        <w:rPr>
          <w:lang w:val="en-US"/>
        </w:rPr>
        <w:t xml:space="preserve">as low as </w:t>
      </w:r>
      <w:r w:rsidR="001C2A34">
        <w:rPr>
          <w:lang w:val="en-US"/>
        </w:rPr>
        <w:t xml:space="preserve">0.0006 beetles per trap per day </w:t>
      </w:r>
      <w:r w:rsidR="001C2A34" w:rsidRPr="00953A8A">
        <w:rPr>
          <w:highlight w:val="yellow"/>
          <w:lang w:val="en-US"/>
        </w:rPr>
        <w:t>(</w:t>
      </w:r>
      <w:r w:rsidR="001C2A34">
        <w:rPr>
          <w:highlight w:val="yellow"/>
          <w:lang w:val="en-US"/>
        </w:rPr>
        <w:t>Moore, Jackson 2010</w:t>
      </w:r>
      <w:r w:rsidR="001C2A34" w:rsidRPr="00953A8A">
        <w:rPr>
          <w:highlight w:val="yellow"/>
          <w:lang w:val="en-US"/>
        </w:rPr>
        <w:t>).</w:t>
      </w:r>
      <w:r w:rsidR="001C2A34">
        <w:rPr>
          <w:lang w:val="en-US"/>
        </w:rPr>
        <w:t xml:space="preserve"> </w:t>
      </w:r>
    </w:p>
    <w:p w14:paraId="638AE82E" w14:textId="77777777" w:rsidR="004D0CE3" w:rsidRDefault="001C2A34" w:rsidP="0081338C">
      <w:pPr>
        <w:ind w:firstLine="720"/>
        <w:rPr>
          <w:lang w:val="en-US"/>
        </w:rPr>
      </w:pPr>
      <w:r>
        <w:rPr>
          <w:lang w:val="en-US"/>
        </w:rPr>
        <w:t>F</w:t>
      </w:r>
      <w:r w:rsidR="00B84EFC">
        <w:rPr>
          <w:lang w:val="en-US"/>
        </w:rPr>
        <w:t xml:space="preserve">inding and destroying breeding sites </w:t>
      </w:r>
      <w:r>
        <w:rPr>
          <w:lang w:val="en-US"/>
        </w:rPr>
        <w:t>has been an integral part of CRB eradication programs both in Guam and in Hawaii</w:t>
      </w:r>
      <w:r w:rsidR="00B84EFC">
        <w:rPr>
          <w:lang w:val="en-US"/>
        </w:rPr>
        <w:t xml:space="preserve">. </w:t>
      </w:r>
      <w:r>
        <w:rPr>
          <w:lang w:val="en-US"/>
        </w:rPr>
        <w:t>However</w:t>
      </w:r>
      <w:r w:rsidR="00B84EFC">
        <w:rPr>
          <w:lang w:val="en-US"/>
        </w:rPr>
        <w:t xml:space="preserve">, the cryptic </w:t>
      </w:r>
      <w:r>
        <w:rPr>
          <w:lang w:val="en-US"/>
        </w:rPr>
        <w:t>nature</w:t>
      </w:r>
      <w:r w:rsidR="00B84EFC">
        <w:rPr>
          <w:lang w:val="en-US"/>
        </w:rPr>
        <w:t xml:space="preserve"> of CRB breeding sites </w:t>
      </w:r>
      <w:r>
        <w:rPr>
          <w:lang w:val="en-US"/>
        </w:rPr>
        <w:t>makes them difficult to discover</w:t>
      </w:r>
      <w:r w:rsidR="00B8595E">
        <w:rPr>
          <w:lang w:val="en-US"/>
        </w:rPr>
        <w:t xml:space="preserve">. </w:t>
      </w:r>
      <w:r w:rsidR="00283865">
        <w:rPr>
          <w:lang w:val="en-US"/>
        </w:rPr>
        <w:t>Therefore, there is a</w:t>
      </w:r>
      <w:r w:rsidR="00B8595E">
        <w:rPr>
          <w:lang w:val="en-US"/>
        </w:rPr>
        <w:t xml:space="preserve"> pressing necessity to develop methods to reliably discover cryptic CRB breeding sites</w:t>
      </w:r>
      <w:r w:rsidR="00283865">
        <w:rPr>
          <w:lang w:val="en-US"/>
        </w:rPr>
        <w:t>.</w:t>
      </w:r>
      <w:r w:rsidR="00BE0FA3">
        <w:rPr>
          <w:lang w:val="en-US"/>
        </w:rPr>
        <w:t xml:space="preserve"> Trained dogs have been utilized to detect pest insect locations </w:t>
      </w:r>
      <w:r w:rsidR="0081338C">
        <w:rPr>
          <w:lang w:val="en-US"/>
        </w:rPr>
        <w:t xml:space="preserve">with olfactory cues </w:t>
      </w:r>
      <w:r w:rsidR="00BE0FA3">
        <w:rPr>
          <w:lang w:val="en-US"/>
        </w:rPr>
        <w:t xml:space="preserve">in several studies with moderate success </w:t>
      </w:r>
      <w:r w:rsidR="00BE0FA3" w:rsidRPr="00BE0FA3">
        <w:rPr>
          <w:highlight w:val="yellow"/>
          <w:lang w:val="en-US"/>
        </w:rPr>
        <w:t>(sources)</w:t>
      </w:r>
      <w:r w:rsidR="0081338C">
        <w:rPr>
          <w:lang w:val="en-US"/>
        </w:rPr>
        <w:t>.</w:t>
      </w:r>
      <w:r w:rsidR="00BE0FA3">
        <w:rPr>
          <w:lang w:val="en-US"/>
        </w:rPr>
        <w:t xml:space="preserve"> </w:t>
      </w:r>
      <w:r w:rsidR="0081338C">
        <w:rPr>
          <w:lang w:val="en-US"/>
        </w:rPr>
        <w:t>However, the training of dogs is an expensive process and may have limited usefulness for discovering breeding sites in trees. Alternatively,</w:t>
      </w:r>
      <w:r w:rsidR="00434F30">
        <w:rPr>
          <w:lang w:val="en-US"/>
        </w:rPr>
        <w:t xml:space="preserve"> predators/parasitoids or conspecifics </w:t>
      </w:r>
      <w:r w:rsidR="0081338C">
        <w:rPr>
          <w:lang w:val="en-US"/>
        </w:rPr>
        <w:t>of pest insects hav</w:t>
      </w:r>
      <w:r w:rsidR="006D3F29">
        <w:rPr>
          <w:lang w:val="en-US"/>
        </w:rPr>
        <w:t>e evolved superior</w:t>
      </w:r>
      <w:r w:rsidR="0081338C">
        <w:rPr>
          <w:lang w:val="en-US"/>
        </w:rPr>
        <w:t xml:space="preserve"> sensory systems to find either prey or mates in a complex natural </w:t>
      </w:r>
      <w:r w:rsidR="006D3F29">
        <w:rPr>
          <w:lang w:val="en-US"/>
        </w:rPr>
        <w:t xml:space="preserve">environment </w:t>
      </w:r>
      <w:r w:rsidR="006D3F29">
        <w:rPr>
          <w:lang w:val="en-US"/>
        </w:rPr>
        <w:lastRenderedPageBreak/>
        <w:t xml:space="preserve">and </w:t>
      </w:r>
      <w:r w:rsidR="00434F30">
        <w:rPr>
          <w:lang w:val="en-US"/>
        </w:rPr>
        <w:t>are the most adequate agents to detect a species</w:t>
      </w:r>
      <w:r w:rsidR="006D3F29">
        <w:rPr>
          <w:lang w:val="en-US"/>
        </w:rPr>
        <w:t>. F</w:t>
      </w:r>
      <w:r w:rsidR="00434F30">
        <w:rPr>
          <w:lang w:val="en-US"/>
        </w:rPr>
        <w:t>ollowing this idea</w:t>
      </w:r>
      <w:r w:rsidR="00B8595E">
        <w:rPr>
          <w:lang w:val="en-US"/>
        </w:rPr>
        <w:t xml:space="preserve">, a novel way to detect pest insects in the wild has been </w:t>
      </w:r>
      <w:r w:rsidR="00434F30">
        <w:rPr>
          <w:lang w:val="en-US"/>
        </w:rPr>
        <w:t xml:space="preserve">recently </w:t>
      </w:r>
      <w:r w:rsidR="00B8595E">
        <w:rPr>
          <w:lang w:val="en-US"/>
        </w:rPr>
        <w:t xml:space="preserve">discovered. </w:t>
      </w:r>
      <w:proofErr w:type="spellStart"/>
      <w:r w:rsidR="002D112B">
        <w:rPr>
          <w:lang w:val="en-US"/>
        </w:rPr>
        <w:t>Swink</w:t>
      </w:r>
      <w:proofErr w:type="spellEnd"/>
      <w:r w:rsidR="002D112B">
        <w:rPr>
          <w:lang w:val="en-US"/>
        </w:rPr>
        <w:t xml:space="preserve"> </w:t>
      </w:r>
      <w:r w:rsidR="00B8595E">
        <w:rPr>
          <w:lang w:val="en-US"/>
        </w:rPr>
        <w:t>(</w:t>
      </w:r>
      <w:r w:rsidR="002D112B" w:rsidRPr="00B8595E">
        <w:rPr>
          <w:i/>
          <w:lang w:val="en-US"/>
        </w:rPr>
        <w:t>et al.</w:t>
      </w:r>
      <w:r w:rsidR="00B8595E">
        <w:rPr>
          <w:lang w:val="en-US"/>
        </w:rPr>
        <w:t>)</w:t>
      </w:r>
      <w:r w:rsidR="006D3F29">
        <w:rPr>
          <w:lang w:val="en-US"/>
        </w:rPr>
        <w:t xml:space="preserve"> described</w:t>
      </w:r>
      <w:r w:rsidR="002D112B">
        <w:rPr>
          <w:lang w:val="en-US"/>
        </w:rPr>
        <w:t xml:space="preserve"> the use of </w:t>
      </w:r>
      <w:r w:rsidR="00B8595E">
        <w:rPr>
          <w:lang w:val="en-US"/>
        </w:rPr>
        <w:t xml:space="preserve">the predatory wasp </w:t>
      </w:r>
      <w:proofErr w:type="spellStart"/>
      <w:r w:rsidR="002D112B">
        <w:rPr>
          <w:i/>
          <w:lang w:val="en-US"/>
        </w:rPr>
        <w:t>Cerceris</w:t>
      </w:r>
      <w:proofErr w:type="spellEnd"/>
      <w:r w:rsidR="002D112B">
        <w:rPr>
          <w:i/>
          <w:lang w:val="en-US"/>
        </w:rPr>
        <w:t xml:space="preserve"> </w:t>
      </w:r>
      <w:proofErr w:type="spellStart"/>
      <w:r w:rsidR="002D112B">
        <w:rPr>
          <w:i/>
          <w:lang w:val="en-US"/>
        </w:rPr>
        <w:t>fumipennis</w:t>
      </w:r>
      <w:proofErr w:type="spellEnd"/>
      <w:r w:rsidR="00B8595E">
        <w:rPr>
          <w:lang w:val="en-US"/>
        </w:rPr>
        <w:t>,</w:t>
      </w:r>
      <w:r w:rsidR="002D112B">
        <w:rPr>
          <w:lang w:val="en-US"/>
        </w:rPr>
        <w:t xml:space="preserve"> a natural </w:t>
      </w:r>
      <w:r w:rsidR="00B8595E">
        <w:rPr>
          <w:lang w:val="en-US"/>
        </w:rPr>
        <w:t>predator of different beetles in</w:t>
      </w:r>
      <w:r w:rsidR="002D112B">
        <w:rPr>
          <w:lang w:val="en-US"/>
        </w:rPr>
        <w:t xml:space="preserve"> the </w:t>
      </w:r>
      <w:proofErr w:type="spellStart"/>
      <w:r w:rsidR="002D112B">
        <w:rPr>
          <w:lang w:val="en-US"/>
        </w:rPr>
        <w:t>Buprestidae</w:t>
      </w:r>
      <w:proofErr w:type="spellEnd"/>
      <w:r w:rsidR="002D112B">
        <w:rPr>
          <w:lang w:val="en-US"/>
        </w:rPr>
        <w:t xml:space="preserve"> family</w:t>
      </w:r>
      <w:r w:rsidR="00B8595E">
        <w:rPr>
          <w:lang w:val="en-US"/>
        </w:rPr>
        <w:t xml:space="preserve">, to specifically </w:t>
      </w:r>
      <w:r w:rsidR="006D3F29">
        <w:rPr>
          <w:lang w:val="en-US"/>
        </w:rPr>
        <w:t>monitor</w:t>
      </w:r>
      <w:r w:rsidR="00B8595E">
        <w:rPr>
          <w:lang w:val="en-US"/>
        </w:rPr>
        <w:t xml:space="preserve"> the emerald ash borer</w:t>
      </w:r>
      <w:r w:rsidR="002D112B">
        <w:rPr>
          <w:lang w:val="en-US"/>
        </w:rPr>
        <w:t>. Although this biological control agent succee</w:t>
      </w:r>
      <w:r w:rsidR="00434F30">
        <w:rPr>
          <w:lang w:val="en-US"/>
        </w:rPr>
        <w:t xml:space="preserve">ded in capturing a large </w:t>
      </w:r>
      <w:r w:rsidR="006D3F29">
        <w:rPr>
          <w:lang w:val="en-US"/>
        </w:rPr>
        <w:t>number</w:t>
      </w:r>
      <w:r w:rsidR="00651355">
        <w:rPr>
          <w:lang w:val="en-US"/>
        </w:rPr>
        <w:t xml:space="preserve"> of beetles</w:t>
      </w:r>
      <w:r w:rsidR="002D112B">
        <w:rPr>
          <w:lang w:val="en-US"/>
        </w:rPr>
        <w:t xml:space="preserve">, </w:t>
      </w:r>
      <w:r w:rsidR="002D112B">
        <w:rPr>
          <w:i/>
          <w:lang w:val="en-US"/>
        </w:rPr>
        <w:t xml:space="preserve">C. </w:t>
      </w:r>
      <w:proofErr w:type="spellStart"/>
      <w:r w:rsidR="002D112B">
        <w:rPr>
          <w:i/>
          <w:lang w:val="en-US"/>
        </w:rPr>
        <w:t>fumipennis</w:t>
      </w:r>
      <w:proofErr w:type="spellEnd"/>
      <w:r w:rsidR="002D112B">
        <w:rPr>
          <w:i/>
          <w:lang w:val="en-US"/>
        </w:rPr>
        <w:t xml:space="preserve"> </w:t>
      </w:r>
      <w:r w:rsidR="002D112B">
        <w:rPr>
          <w:lang w:val="en-US"/>
        </w:rPr>
        <w:t xml:space="preserve">could not serve as a selective control </w:t>
      </w:r>
      <w:r w:rsidR="00651355">
        <w:rPr>
          <w:lang w:val="en-US"/>
        </w:rPr>
        <w:t xml:space="preserve">agent </w:t>
      </w:r>
      <w:r w:rsidR="002D112B">
        <w:rPr>
          <w:lang w:val="en-US"/>
        </w:rPr>
        <w:t xml:space="preserve">as it collected </w:t>
      </w:r>
      <w:r w:rsidR="00E019CF">
        <w:rPr>
          <w:lang w:val="en-US"/>
        </w:rPr>
        <w:t xml:space="preserve">samples </w:t>
      </w:r>
      <w:r w:rsidR="002D112B">
        <w:rPr>
          <w:lang w:val="en-US"/>
        </w:rPr>
        <w:t>of 52 different species in 11</w:t>
      </w:r>
      <w:r w:rsidR="00E019CF">
        <w:rPr>
          <w:lang w:val="en-US"/>
        </w:rPr>
        <w:t xml:space="preserve"> different genera (</w:t>
      </w:r>
      <w:proofErr w:type="spellStart"/>
      <w:r w:rsidR="00E019CF">
        <w:rPr>
          <w:lang w:val="en-US"/>
        </w:rPr>
        <w:t>Swink</w:t>
      </w:r>
      <w:proofErr w:type="spellEnd"/>
      <w:r w:rsidR="00E019CF">
        <w:rPr>
          <w:lang w:val="en-US"/>
        </w:rPr>
        <w:t xml:space="preserve"> 2013).</w:t>
      </w:r>
      <w:r w:rsidR="006D3F29">
        <w:rPr>
          <w:lang w:val="en-US"/>
        </w:rPr>
        <w:t xml:space="preserve"> An obstacle to using conspecifics is the necessity</w:t>
      </w:r>
      <w:r w:rsidR="00434F30">
        <w:rPr>
          <w:lang w:val="en-US"/>
        </w:rPr>
        <w:t xml:space="preserve"> to have the capability of following the marked individual. This problem </w:t>
      </w:r>
      <w:r w:rsidR="006D3F29">
        <w:rPr>
          <w:lang w:val="en-US"/>
        </w:rPr>
        <w:t xml:space="preserve">is thoroughly </w:t>
      </w:r>
      <w:r w:rsidR="00434F30">
        <w:rPr>
          <w:lang w:val="en-US"/>
        </w:rPr>
        <w:t>addressed by</w:t>
      </w:r>
      <w:r w:rsidR="00E019CF">
        <w:rPr>
          <w:lang w:val="en-US"/>
        </w:rPr>
        <w:t xml:space="preserve"> using </w:t>
      </w:r>
      <w:r w:rsidR="00AD7EEF">
        <w:rPr>
          <w:lang w:val="en-US"/>
        </w:rPr>
        <w:t>radio telemetry</w:t>
      </w:r>
      <w:r w:rsidR="00E019CF">
        <w:rPr>
          <w:lang w:val="en-US"/>
        </w:rPr>
        <w:t xml:space="preserve"> to investigate insect populations</w:t>
      </w:r>
      <w:r w:rsidR="00DB04E3">
        <w:rPr>
          <w:lang w:val="en-US"/>
        </w:rPr>
        <w:t xml:space="preserve"> and behavior</w:t>
      </w:r>
      <w:r w:rsidR="00E019CF">
        <w:rPr>
          <w:lang w:val="en-US"/>
        </w:rPr>
        <w:t xml:space="preserve">. </w:t>
      </w:r>
      <w:r w:rsidR="00FA4D00">
        <w:rPr>
          <w:lang w:val="en-US"/>
        </w:rPr>
        <w:t xml:space="preserve">Rink and </w:t>
      </w:r>
      <w:proofErr w:type="spellStart"/>
      <w:r w:rsidR="00FA4D00">
        <w:rPr>
          <w:lang w:val="en-US"/>
        </w:rPr>
        <w:t>Sinsch</w:t>
      </w:r>
      <w:proofErr w:type="spellEnd"/>
      <w:r w:rsidR="00FA4D00">
        <w:rPr>
          <w:lang w:val="en-US"/>
        </w:rPr>
        <w:t xml:space="preserve"> have utilized </w:t>
      </w:r>
      <w:r w:rsidR="00AD7EEF">
        <w:rPr>
          <w:lang w:val="en-US"/>
        </w:rPr>
        <w:t>radio telemetry</w:t>
      </w:r>
      <w:r w:rsidR="00FA4D00">
        <w:rPr>
          <w:lang w:val="en-US"/>
        </w:rPr>
        <w:t xml:space="preserve"> to study population migration and connectivity of the stag beetle </w:t>
      </w:r>
      <w:proofErr w:type="spellStart"/>
      <w:r w:rsidR="00FA4D00">
        <w:rPr>
          <w:i/>
          <w:lang w:val="en-US"/>
        </w:rPr>
        <w:t>Lucanus</w:t>
      </w:r>
      <w:proofErr w:type="spellEnd"/>
      <w:r w:rsidR="00FA4D00">
        <w:rPr>
          <w:i/>
          <w:lang w:val="en-US"/>
        </w:rPr>
        <w:t xml:space="preserve"> </w:t>
      </w:r>
      <w:proofErr w:type="spellStart"/>
      <w:r w:rsidR="00FA4D00">
        <w:rPr>
          <w:i/>
          <w:lang w:val="en-US"/>
        </w:rPr>
        <w:t>Cervus</w:t>
      </w:r>
      <w:proofErr w:type="spellEnd"/>
      <w:r w:rsidR="00FA4D00">
        <w:rPr>
          <w:i/>
          <w:lang w:val="en-US"/>
        </w:rPr>
        <w:t xml:space="preserve"> </w:t>
      </w:r>
      <w:r w:rsidR="00FA4D00">
        <w:rPr>
          <w:lang w:val="en-US"/>
        </w:rPr>
        <w:t xml:space="preserve">in order to define conservation efforts for the species (Rink and </w:t>
      </w:r>
      <w:proofErr w:type="spellStart"/>
      <w:r w:rsidR="00FA4D00">
        <w:rPr>
          <w:lang w:val="en-US"/>
        </w:rPr>
        <w:t>Sinsch</w:t>
      </w:r>
      <w:proofErr w:type="spellEnd"/>
      <w:r w:rsidR="00FA4D00">
        <w:rPr>
          <w:lang w:val="en-US"/>
        </w:rPr>
        <w:t xml:space="preserve"> 2007). Similarly, </w:t>
      </w:r>
      <w:r w:rsidR="00E019CF">
        <w:rPr>
          <w:lang w:val="en-US"/>
        </w:rPr>
        <w:t>Beaudoin-</w:t>
      </w:r>
      <w:proofErr w:type="spellStart"/>
      <w:r w:rsidR="00E019CF">
        <w:rPr>
          <w:lang w:val="en-US"/>
        </w:rPr>
        <w:t>Olliver</w:t>
      </w:r>
      <w:proofErr w:type="spellEnd"/>
      <w:r w:rsidR="00E019CF">
        <w:rPr>
          <w:lang w:val="en-US"/>
        </w:rPr>
        <w:t xml:space="preserve"> </w:t>
      </w:r>
      <w:r w:rsidR="00FF60C6">
        <w:rPr>
          <w:lang w:val="en-US"/>
        </w:rPr>
        <w:t>(</w:t>
      </w:r>
      <w:r w:rsidR="00E019CF" w:rsidRPr="00FF60C6">
        <w:rPr>
          <w:i/>
          <w:lang w:val="en-US"/>
        </w:rPr>
        <w:t>et al.</w:t>
      </w:r>
      <w:r w:rsidR="00FF60C6">
        <w:rPr>
          <w:lang w:val="en-US"/>
        </w:rPr>
        <w:t>)</w:t>
      </w:r>
      <w:r w:rsidR="00E019CF">
        <w:rPr>
          <w:lang w:val="en-US"/>
        </w:rPr>
        <w:t xml:space="preserve"> has implemented </w:t>
      </w:r>
      <w:r w:rsidR="00AD7EEF">
        <w:rPr>
          <w:lang w:val="en-US"/>
        </w:rPr>
        <w:t>radio telemetry</w:t>
      </w:r>
      <w:r w:rsidR="00E019CF">
        <w:rPr>
          <w:lang w:val="en-US"/>
        </w:rPr>
        <w:t xml:space="preserve"> to successfully describe the flight behavior of the species </w:t>
      </w:r>
      <w:proofErr w:type="spellStart"/>
      <w:r w:rsidR="00E019CF">
        <w:rPr>
          <w:i/>
          <w:lang w:val="en-US"/>
        </w:rPr>
        <w:t>Scapanes</w:t>
      </w:r>
      <w:proofErr w:type="spellEnd"/>
      <w:r w:rsidR="00E019CF">
        <w:rPr>
          <w:i/>
          <w:lang w:val="en-US"/>
        </w:rPr>
        <w:t xml:space="preserve"> </w:t>
      </w:r>
      <w:proofErr w:type="spellStart"/>
      <w:r w:rsidR="00E019CF">
        <w:rPr>
          <w:i/>
          <w:lang w:val="en-US"/>
        </w:rPr>
        <w:t>australis</w:t>
      </w:r>
      <w:proofErr w:type="spellEnd"/>
      <w:r w:rsidR="00E019CF">
        <w:rPr>
          <w:i/>
          <w:lang w:val="en-US"/>
        </w:rPr>
        <w:t xml:space="preserve"> </w:t>
      </w:r>
      <w:r w:rsidR="00E019CF">
        <w:rPr>
          <w:lang w:val="en-US"/>
        </w:rPr>
        <w:t>of the Dynas</w:t>
      </w:r>
      <w:r w:rsidR="00B55071">
        <w:rPr>
          <w:lang w:val="en-US"/>
        </w:rPr>
        <w:t>tinae sub</w:t>
      </w:r>
      <w:r w:rsidR="00FA4D00">
        <w:rPr>
          <w:lang w:val="en-US"/>
        </w:rPr>
        <w:t xml:space="preserve">family, to which </w:t>
      </w:r>
      <w:r w:rsidR="00B55071">
        <w:rPr>
          <w:lang w:val="en-US"/>
        </w:rPr>
        <w:t>CRB</w:t>
      </w:r>
      <w:r w:rsidR="00FA4D00">
        <w:rPr>
          <w:lang w:val="en-US"/>
        </w:rPr>
        <w:t xml:space="preserve"> belongs </w:t>
      </w:r>
      <w:r w:rsidR="00E019CF">
        <w:rPr>
          <w:lang w:val="en-US"/>
        </w:rPr>
        <w:t>(Beaudoin-</w:t>
      </w:r>
      <w:proofErr w:type="spellStart"/>
      <w:r w:rsidR="00E019CF">
        <w:rPr>
          <w:lang w:val="en-US"/>
        </w:rPr>
        <w:t>Olliver</w:t>
      </w:r>
      <w:proofErr w:type="spellEnd"/>
      <w:r w:rsidR="00E019CF">
        <w:rPr>
          <w:lang w:val="en-US"/>
        </w:rPr>
        <w:t xml:space="preserve"> 2003). </w:t>
      </w:r>
      <w:r w:rsidR="00434F30">
        <w:rPr>
          <w:lang w:val="en-US"/>
        </w:rPr>
        <w:t xml:space="preserve">In both of these cases, radio telemetry </w:t>
      </w:r>
      <w:r w:rsidR="00FF60C6">
        <w:rPr>
          <w:lang w:val="en-US"/>
        </w:rPr>
        <w:t xml:space="preserve">proved to be able to successfully </w:t>
      </w:r>
      <w:r w:rsidR="00DB04E3">
        <w:rPr>
          <w:lang w:val="en-US"/>
        </w:rPr>
        <w:t>track</w:t>
      </w:r>
      <w:r w:rsidR="00FF60C6">
        <w:rPr>
          <w:lang w:val="en-US"/>
        </w:rPr>
        <w:t xml:space="preserve"> individual beetles, elucidating its potential use in the control of insect pests with conspecifics. </w:t>
      </w:r>
    </w:p>
    <w:p w14:paraId="62FA2831" w14:textId="77777777" w:rsidR="00015BB2" w:rsidRPr="00AE37A2" w:rsidRDefault="006D3F29" w:rsidP="00015BB2">
      <w:pPr>
        <w:ind w:firstLine="72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semio</w:t>
      </w:r>
      <w:proofErr w:type="spellEnd"/>
      <w:r>
        <w:rPr>
          <w:lang w:val="en-US"/>
        </w:rPr>
        <w:t>-chemical communication adult CRB utilize to fi</w:t>
      </w:r>
      <w:r w:rsidR="001C6726">
        <w:rPr>
          <w:lang w:val="en-US"/>
        </w:rPr>
        <w:t xml:space="preserve">nd mates in breeding sites provide a prime opportunity to locate cryptic breeding sites. </w:t>
      </w:r>
      <w:r w:rsidR="00FF60C6">
        <w:rPr>
          <w:lang w:val="en-US"/>
        </w:rPr>
        <w:t xml:space="preserve">This chemical communication signaling </w:t>
      </w:r>
      <w:r w:rsidR="001C6726">
        <w:rPr>
          <w:lang w:val="en-US"/>
        </w:rPr>
        <w:t>can be</w:t>
      </w:r>
      <w:r w:rsidR="00FF60C6">
        <w:rPr>
          <w:lang w:val="en-US"/>
        </w:rPr>
        <w:t xml:space="preserve"> exploited </w:t>
      </w:r>
      <w:r w:rsidR="00C7282A">
        <w:rPr>
          <w:lang w:val="en-US"/>
        </w:rPr>
        <w:t xml:space="preserve">by using radio telemetry to follow adult CRB that are seeking these cryptic breeding sites. </w:t>
      </w:r>
      <w:r w:rsidR="00FF60C6">
        <w:rPr>
          <w:lang w:val="en-US"/>
        </w:rPr>
        <w:t>T</w:t>
      </w:r>
      <w:r w:rsidR="00AE37A2">
        <w:rPr>
          <w:lang w:val="en-US"/>
        </w:rPr>
        <w:t xml:space="preserve">his study seeks to develop a control mechanism that uses laboratory-reared </w:t>
      </w:r>
      <w:r w:rsidR="00B55071">
        <w:rPr>
          <w:lang w:val="en-US"/>
        </w:rPr>
        <w:t>CRB</w:t>
      </w:r>
      <w:r w:rsidR="00AE37A2">
        <w:rPr>
          <w:i/>
          <w:lang w:val="en-US"/>
        </w:rPr>
        <w:t xml:space="preserve"> </w:t>
      </w:r>
      <w:r w:rsidR="00AE37A2">
        <w:rPr>
          <w:lang w:val="en-US"/>
        </w:rPr>
        <w:t>equipped with miniature rad</w:t>
      </w:r>
      <w:r w:rsidR="00B55071">
        <w:rPr>
          <w:lang w:val="en-US"/>
        </w:rPr>
        <w:t>io-tracking devices to identify</w:t>
      </w:r>
      <w:r w:rsidR="002462AC">
        <w:rPr>
          <w:lang w:val="en-US"/>
        </w:rPr>
        <w:t xml:space="preserve"> </w:t>
      </w:r>
      <w:r w:rsidR="00AE37A2">
        <w:rPr>
          <w:lang w:val="en-US"/>
        </w:rPr>
        <w:t>cryptic b</w:t>
      </w:r>
      <w:r w:rsidR="00B55071">
        <w:rPr>
          <w:lang w:val="en-US"/>
        </w:rPr>
        <w:t>reeding sites, which could then be treated, removed or destroyed.</w:t>
      </w:r>
      <w:r w:rsidR="00FA4D00">
        <w:rPr>
          <w:i/>
          <w:lang w:val="en-US"/>
        </w:rPr>
        <w:t xml:space="preserve"> </w:t>
      </w:r>
    </w:p>
    <w:sectPr w:rsidR="00015BB2" w:rsidRPr="00AE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atthew Siderhurst" w:date="2015-11-10T09:43:00Z" w:initials="MS">
    <w:p w14:paraId="30AC837D" w14:textId="77777777" w:rsidR="00A918F9" w:rsidRPr="00A918F9" w:rsidRDefault="00A918F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 need to work on this…</w:t>
      </w:r>
    </w:p>
  </w:comment>
  <w:comment w:id="14" w:author="Matthew Siderhurst" w:date="2015-11-10T09:45:00Z" w:initials="MS">
    <w:p w14:paraId="653D2F65" w14:textId="77777777" w:rsidR="00A918F9" w:rsidRPr="00A918F9" w:rsidRDefault="00A918F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Yup, this is me…</w:t>
      </w:r>
    </w:p>
  </w:comment>
  <w:comment w:id="17" w:author="Matthew Siderhurst" w:date="2015-11-10T09:55:00Z" w:initials="MS">
    <w:p w14:paraId="77501F7D" w14:textId="77777777" w:rsidR="008F3F29" w:rsidRPr="008F3F29" w:rsidRDefault="008F3F2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Need to work on </w:t>
      </w:r>
      <w:r>
        <w:rPr>
          <w:lang w:val="en-US"/>
        </w:rPr>
        <w:t>this…</w:t>
      </w:r>
      <w:bookmarkStart w:id="18" w:name="_GoBack"/>
      <w:bookmarkEnd w:id="18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AC837D" w15:done="0"/>
  <w15:commentEx w15:paraId="653D2F65" w15:done="0"/>
  <w15:commentEx w15:paraId="77501F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hew Siderhurst">
    <w15:presenceInfo w15:providerId="AD" w15:userId="S-1-5-21-2631224873-401379111-1261166248-11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C4"/>
    <w:rsid w:val="00015BB2"/>
    <w:rsid w:val="0010036B"/>
    <w:rsid w:val="00165ED6"/>
    <w:rsid w:val="001C2A34"/>
    <w:rsid w:val="001C6726"/>
    <w:rsid w:val="002462AC"/>
    <w:rsid w:val="00283865"/>
    <w:rsid w:val="002A56F7"/>
    <w:rsid w:val="002D112B"/>
    <w:rsid w:val="00342BEA"/>
    <w:rsid w:val="00343260"/>
    <w:rsid w:val="00434F30"/>
    <w:rsid w:val="004A6F5D"/>
    <w:rsid w:val="004D0CE3"/>
    <w:rsid w:val="005344CB"/>
    <w:rsid w:val="005F6F11"/>
    <w:rsid w:val="00651355"/>
    <w:rsid w:val="006D3F29"/>
    <w:rsid w:val="006F34FF"/>
    <w:rsid w:val="00731BF6"/>
    <w:rsid w:val="007637C4"/>
    <w:rsid w:val="007B46DB"/>
    <w:rsid w:val="0081338C"/>
    <w:rsid w:val="0085298B"/>
    <w:rsid w:val="008D1DE3"/>
    <w:rsid w:val="008F3F29"/>
    <w:rsid w:val="00946235"/>
    <w:rsid w:val="00953A8A"/>
    <w:rsid w:val="009653ED"/>
    <w:rsid w:val="009B4EE1"/>
    <w:rsid w:val="00A117A8"/>
    <w:rsid w:val="00A83ED7"/>
    <w:rsid w:val="00A918F9"/>
    <w:rsid w:val="00AD7EEF"/>
    <w:rsid w:val="00AE37A2"/>
    <w:rsid w:val="00B47C5A"/>
    <w:rsid w:val="00B55071"/>
    <w:rsid w:val="00B84EFC"/>
    <w:rsid w:val="00B8595E"/>
    <w:rsid w:val="00BE0FA3"/>
    <w:rsid w:val="00C7282A"/>
    <w:rsid w:val="00D22A61"/>
    <w:rsid w:val="00D67CCD"/>
    <w:rsid w:val="00DB04E3"/>
    <w:rsid w:val="00DD20C8"/>
    <w:rsid w:val="00DF48F5"/>
    <w:rsid w:val="00E019CF"/>
    <w:rsid w:val="00E351B2"/>
    <w:rsid w:val="00EB193B"/>
    <w:rsid w:val="00F57A9F"/>
    <w:rsid w:val="00FA4D00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6452"/>
  <w15:chartTrackingRefBased/>
  <w15:docId w15:val="{22CAF6A2-807F-4244-8F3C-B1CC6449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918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8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8F9"/>
    <w:rPr>
      <w:sz w:val="20"/>
      <w:szCs w:val="20"/>
      <w:lang w:val="es-41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8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8F9"/>
    <w:rPr>
      <w:b/>
      <w:bCs/>
      <w:sz w:val="20"/>
      <w:szCs w:val="20"/>
      <w:lang w:val="es-4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8F9"/>
    <w:rPr>
      <w:rFonts w:ascii="Segoe UI" w:hAnsi="Segoe UI" w:cs="Segoe UI"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Barahona</dc:creator>
  <cp:keywords/>
  <dc:description/>
  <cp:lastModifiedBy>Matthew Siderhurst</cp:lastModifiedBy>
  <cp:revision>3</cp:revision>
  <dcterms:created xsi:type="dcterms:W3CDTF">2015-11-02T22:35:00Z</dcterms:created>
  <dcterms:modified xsi:type="dcterms:W3CDTF">2015-11-10T14:55:00Z</dcterms:modified>
</cp:coreProperties>
</file>