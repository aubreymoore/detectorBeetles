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462" w:rsidP="002F2462" w:rsidRDefault="002F2462" w14:paraId="5C7846D5" w14:textId="77777777">
      <w:pPr>
        <w:spacing w:line="480" w:lineRule="auto"/>
        <w:rPr>
          <w:b/>
        </w:rPr>
      </w:pPr>
      <w:r w:rsidRPr="00D856F8">
        <w:rPr>
          <w:b/>
          <w:i/>
        </w:rPr>
        <w:t xml:space="preserve"> Release sites and experimental conditions</w:t>
      </w:r>
      <w:r>
        <w:rPr>
          <w:b/>
        </w:rPr>
        <w:t xml:space="preserve"> </w:t>
      </w:r>
    </w:p>
    <w:p w:rsidR="002F2462" w:rsidP="002F2462" w:rsidRDefault="002F2462" w14:paraId="0D423A6A" w14:textId="73E4F968">
      <w:pPr>
        <w:spacing w:line="480" w:lineRule="auto"/>
        <w:ind w:firstLine="720"/>
      </w:pPr>
      <w:r>
        <w:t xml:space="preserve">Tagged CRB were radio tracked after release at </w:t>
      </w:r>
      <w:del w:author="Matthew Siderhurst" w:date="2015-11-10T09:13:00Z" w:id="0">
        <w:r w:rsidRPr="005F1098" w:rsidDel="00FE65B9">
          <w:delText xml:space="preserve"> </w:delText>
        </w:r>
      </w:del>
      <w:r w:rsidRPr="005F1098">
        <w:t>two locations on Guam: Triton Farm University of Guam</w:t>
      </w:r>
      <w:r>
        <w:t>,</w:t>
      </w:r>
      <w:r w:rsidRPr="005F1098">
        <w:t xml:space="preserve"> </w:t>
      </w:r>
      <w:proofErr w:type="spellStart"/>
      <w:r w:rsidRPr="005F1098">
        <w:t>Dededo</w:t>
      </w:r>
      <w:proofErr w:type="spellEnd"/>
      <w:r w:rsidRPr="005F1098">
        <w:t xml:space="preserve"> </w:t>
      </w:r>
      <w:commentRangeStart w:id="1"/>
      <w:r w:rsidRPr="005F1098">
        <w:t>(13°31'56.8"N 144°52'24.0"E)</w:t>
      </w:r>
      <w:commentRangeEnd w:id="1"/>
      <w:r w:rsidR="00FE65B9">
        <w:rPr>
          <w:rStyle w:val="CommentReference"/>
        </w:rPr>
        <w:commentReference w:id="1"/>
      </w:r>
      <w:r w:rsidRPr="005F1098">
        <w:t xml:space="preserve"> </w:t>
      </w:r>
      <w:r>
        <w:t xml:space="preserve">and </w:t>
      </w:r>
      <w:proofErr w:type="spellStart"/>
      <w:r>
        <w:t>Asan</w:t>
      </w:r>
      <w:proofErr w:type="spellEnd"/>
      <w:r>
        <w:t xml:space="preserve"> Beach National Park, </w:t>
      </w:r>
      <w:proofErr w:type="spellStart"/>
      <w:r w:rsidRPr="005F1098">
        <w:t>Hagåtña</w:t>
      </w:r>
      <w:proofErr w:type="spellEnd"/>
      <w:r w:rsidRPr="005F1098">
        <w:t xml:space="preserve"> </w:t>
      </w:r>
      <w:commentRangeStart w:id="2"/>
      <w:r w:rsidRPr="005F1098">
        <w:t xml:space="preserve">(13°27'57.5"N 144°42'39.4"E). </w:t>
      </w:r>
      <w:commentRangeEnd w:id="2"/>
      <w:r w:rsidR="00FE65B9">
        <w:rPr>
          <w:rStyle w:val="CommentReference"/>
        </w:rPr>
        <w:commentReference w:id="2"/>
      </w:r>
      <w:commentRangeStart w:id="3"/>
      <w:r>
        <w:t xml:space="preserve">Triton Farm </w:t>
      </w:r>
      <w:commentRangeEnd w:id="3"/>
      <w:r w:rsidR="00FE65B9">
        <w:rPr>
          <w:rStyle w:val="CommentReference"/>
        </w:rPr>
        <w:commentReference w:id="3"/>
      </w:r>
      <w:r>
        <w:t xml:space="preserve">is an inland experimental farm </w:t>
      </w:r>
      <w:r w:rsidR="00D708A8">
        <w:t xml:space="preserve">bordered by a residential area </w:t>
      </w:r>
      <w:r>
        <w:t xml:space="preserve">and </w:t>
      </w:r>
      <w:r w:rsidR="00D708A8">
        <w:t>uncultivated forest</w:t>
      </w:r>
      <w:r>
        <w:t xml:space="preserve"> </w:t>
      </w:r>
      <w:del w:author="Matthew Siderhurst" w:date="2015-11-10T09:14:00Z" w:id="4">
        <w:r w:rsidDel="00FE65B9" w:rsidR="00D708A8">
          <w:delText xml:space="preserve">regions </w:delText>
        </w:r>
      </w:del>
      <w:ins w:author="Matthew Siderhurst" w:date="2015-11-10T09:14:00Z" w:id="5">
        <w:r w:rsidR="00FE65B9">
          <w:t>areas</w:t>
        </w:r>
        <w:r w:rsidR="00FE65B9">
          <w:t xml:space="preserve"> </w:t>
        </w:r>
      </w:ins>
      <w:r>
        <w:t xml:space="preserve">that include coconut palms </w:t>
      </w:r>
      <w:r w:rsidR="00D708A8">
        <w:t>along with other trees</w:t>
      </w:r>
      <w:r w:rsidRPr="005F1098">
        <w:t xml:space="preserve">. </w:t>
      </w:r>
      <w:proofErr w:type="spellStart"/>
      <w:r>
        <w:t>Asan</w:t>
      </w:r>
      <w:proofErr w:type="spellEnd"/>
      <w:r>
        <w:t xml:space="preserve"> Beach National Park </w:t>
      </w:r>
      <w:r w:rsidR="00D708A8">
        <w:t xml:space="preserve">is roughly </w:t>
      </w:r>
      <w:commentRangeStart w:id="6"/>
      <w:r w:rsidR="00D708A8">
        <w:t>triangular</w:t>
      </w:r>
      <w:commentRangeEnd w:id="6"/>
      <w:r w:rsidR="00FE65B9">
        <w:rPr>
          <w:rStyle w:val="CommentReference"/>
        </w:rPr>
        <w:commentReference w:id="6"/>
      </w:r>
      <w:r w:rsidR="00D708A8">
        <w:t xml:space="preserve"> with the ocean bordering one side, </w:t>
      </w:r>
      <w:commentRangeStart w:id="7"/>
      <w:ins w:author="Matthew Siderhurst" w:date="2015-11-10T09:16:00Z" w:id="8">
        <w:r w:rsidR="00FE65B9">
          <w:t>coastal</w:t>
        </w:r>
      </w:ins>
      <w:ins w:author="Matthew Siderhurst" w:date="2015-11-10T09:17:00Z" w:id="9">
        <w:commentRangeEnd w:id="7"/>
        <w:r w:rsidR="00FE65B9">
          <w:rPr>
            <w:rStyle w:val="CommentReference"/>
          </w:rPr>
          <w:commentReference w:id="7"/>
        </w:r>
      </w:ins>
      <w:ins w:author="Matthew Siderhurst" w:date="2015-11-10T09:16:00Z" w:id="10">
        <w:r w:rsidR="00FE65B9">
          <w:t xml:space="preserve"> </w:t>
        </w:r>
      </w:ins>
      <w:r w:rsidR="00D708A8">
        <w:t>wetlands</w:t>
      </w:r>
      <w:r>
        <w:t xml:space="preserve"> </w:t>
      </w:r>
      <w:r w:rsidR="00D708A8">
        <w:t xml:space="preserve">on another, and forested hillside on the third. The park itself is a large, open, grassy field </w:t>
      </w:r>
      <w:r>
        <w:t>and includes with coconut palms</w:t>
      </w:r>
      <w:r w:rsidR="00D708A8">
        <w:t xml:space="preserve"> on the edges, many of which display</w:t>
      </w:r>
      <w:ins w:author="Matthew Siderhurst" w:date="2015-11-10T09:18:00Z" w:id="11">
        <w:r w:rsidR="00FE65B9">
          <w:t>ed</w:t>
        </w:r>
      </w:ins>
      <w:r w:rsidR="00D708A8">
        <w:t xml:space="preserve"> CRB damage</w:t>
      </w:r>
      <w:ins w:author="Matthew Siderhurst" w:date="2015-11-10T09:18:00Z" w:id="12">
        <w:r w:rsidR="00FE65B9">
          <w:t xml:space="preserve"> at the time of the study</w:t>
        </w:r>
      </w:ins>
      <w:r>
        <w:t>. Thus, both sites feature</w:t>
      </w:r>
      <w:r w:rsidR="00D708A8">
        <w:t xml:space="preserve"> relatively</w:t>
      </w:r>
      <w:r>
        <w:t xml:space="preserve"> accessible terrain that provides a variety of potential breeding sites as well as adult food sources. At each study location, a grassy, open area was chosen for CRB release.</w:t>
      </w:r>
    </w:p>
    <w:p w:rsidR="002F2462" w:rsidDel="4675AE64" w:rsidP="002F2462" w:rsidRDefault="002F2462" w14:paraId="40C7B09A" w14:textId="32C38154" w14:noSpellErr="1">
      <w:pPr>
        <w:spacing w:line="480" w:lineRule="auto"/>
        <w:ind w:firstLine="720"/>
        <w:rPr>
          <w:del w:author="Katherine Lehman" w:date="2015-12-15T15:56:33.9362866" w:id="1462081612"/>
        </w:rPr>
      </w:pPr>
      <w:r>
        <w:rPr/>
        <w:t>Weather</w:t>
      </w:r>
      <w:r w:rsidRPr="005F1098">
        <w:rPr/>
        <w:t xml:space="preserve"> conditions </w:t>
      </w:r>
      <w:r>
        <w:rPr/>
        <w:t xml:space="preserve">during the experiment were mainly clear with occasional periods of rain and overcast skies. </w:t>
      </w:r>
      <w:r w:rsidR="00D708A8">
        <w:rPr/>
        <w:t>On release dates, August 8 to August 14, average t</w:t>
      </w:r>
      <w:r w:rsidRPr="005F1098">
        <w:rPr/>
        <w:t xml:space="preserve">emperature </w:t>
      </w:r>
      <w:r>
        <w:rPr/>
        <w:t xml:space="preserve">ranged from </w:t>
      </w:r>
      <w:r w:rsidR="00D708A8">
        <w:rPr/>
        <w:t>27</w:t>
      </w:r>
      <w:r w:rsidRPr="65710DEC">
        <w:rPr>
          <w:rFonts w:ascii="Cambria" w:hAnsi="Cambria" w:eastAsia="Cambria" w:cs="Cambria"/>
          <w:rPrChange w:author="Katherine Lehman" w:date="2015-11-13T16:01:46.8722866" w:id="1461350841">
            <w:rPr>
              <w:rFonts w:ascii="Cambria" w:hAnsi="Cambria"/>
            </w:rPr>
          </w:rPrChange>
        </w:rPr>
        <w:t>°</w:t>
      </w:r>
      <w:r>
        <w:rPr/>
        <w:t>C</w:t>
      </w:r>
      <w:r w:rsidR="00D708A8">
        <w:rPr/>
        <w:t xml:space="preserve"> to 29</w:t>
      </w:r>
      <w:r w:rsidRPr="65710DEC">
        <w:rPr>
          <w:rFonts w:ascii="Cambria" w:hAnsi="Cambria" w:eastAsia="Cambria" w:cs="Cambria"/>
          <w:rPrChange w:author="Katherine Lehman" w:date="2015-11-13T16:01:46.8722866" w:id="954808991">
            <w:rPr>
              <w:rFonts w:ascii="Cambria" w:hAnsi="Cambria"/>
            </w:rPr>
          </w:rPrChange>
        </w:rPr>
        <w:t>°</w:t>
      </w:r>
      <w:r>
        <w:rPr/>
        <w:t>C</w:t>
      </w:r>
      <w:r w:rsidRPr="4675AE64">
        <w:rPr/>
        <w:t xml:space="preserve"> </w:t>
      </w:r>
      <w:r w:rsidR="00D708A8">
        <w:rPr/>
        <w:t xml:space="preserve">while </w:t>
      </w:r>
      <w:commentRangeStart w:id="13"/>
      <w:ins w:author="Matthew Siderhurst" w:date="2015-11-10T09:18:00Z" w:id="14">
        <w:r w:rsidR="00FE65B9">
          <w:rPr/>
          <w:t>relative</w:t>
        </w:r>
      </w:ins>
      <w:ins w:author="Matthew Siderhurst" w:date="2015-11-10T09:19:00Z" w:id="15">
        <w:commentRangeEnd w:id="13"/>
        <w:r w:rsidR="00FE65B9">
          <w:rPr>
            <w:rStyle w:val="CommentReference"/>
          </w:rPr>
          <w:commentReference w:id="13"/>
        </w:r>
      </w:ins>
      <w:ins w:author="Matthew Siderhurst" w:date="2015-11-10T09:18:00Z" w:id="16">
        <w:r w:rsidRPr="4675AE64" w:rsidR="00FE65B9">
          <w:rPr/>
          <w:t xml:space="preserve"> </w:t>
        </w:r>
      </w:ins>
      <w:r w:rsidR="00D708A8">
        <w:rPr/>
        <w:t>humidity was 80% to 88</w:t>
      </w:r>
      <w:r w:rsidRPr="4675AE64">
        <w:rPr/>
        <w:t xml:space="preserve">%. </w:t>
      </w:r>
      <w:r w:rsidRPr="005F1098">
        <w:rPr/>
        <w:t>Beetles were generally tracked</w:t>
      </w:r>
      <w:r w:rsidRPr="4675AE64">
        <w:rPr/>
        <w:t xml:space="preserve"> </w:t>
      </w:r>
      <w:del w:author="Matthew Siderhurst" w:date="2015-11-10T09:19:00Z" w:id="17">
        <w:r w:rsidDel="00FE65B9">
          <w:delText>at night</w:delText>
        </w:r>
        <w:r w:rsidRPr="005F1098" w:rsidDel="00FE65B9">
          <w:delText xml:space="preserve"> </w:delText>
        </w:r>
      </w:del>
      <w:r w:rsidRPr="005F1098">
        <w:rPr/>
        <w:t xml:space="preserve">under clear skies with the exception of </w:t>
      </w:r>
      <w:r w:rsidR="00D708A8">
        <w:rPr/>
        <w:t xml:space="preserve">August 9 </w:t>
      </w:r>
      <w:r w:rsidRPr="005F1098">
        <w:rPr/>
        <w:t xml:space="preserve">during which light showers occurred. </w:t>
      </w:r>
    </w:p>
    <w:p w:rsidR="00D708A8" w:rsidP="4675AE64" w:rsidRDefault="00D708A8" w14:paraId="47CED159" w14:textId="77777777">
      <w:pPr>
        <w:spacing w:line="480" w:lineRule="auto"/>
        <w:ind w:firstLine="720"/>
        <w:pPrChange w:author="Katherine Lehman" w:date="2015-12-15T15:56:33.9362866" w:id="1790216707">
          <w:pPr/>
        </w:pPrChange>
      </w:pPr>
    </w:p>
    <w:p w:rsidRPr="00D856F8" w:rsidR="002F2462" w:rsidP="002F2462" w:rsidRDefault="002F2462" w14:paraId="64420F28" w14:textId="77777777">
      <w:pPr>
        <w:spacing w:line="480" w:lineRule="auto"/>
        <w:rPr>
          <w:b/>
          <w:i/>
        </w:rPr>
      </w:pPr>
      <w:r w:rsidRPr="00D856F8">
        <w:rPr>
          <w:b/>
          <w:i/>
        </w:rPr>
        <w:t xml:space="preserve"> </w:t>
      </w:r>
      <w:proofErr w:type="spellStart"/>
      <w:r w:rsidRPr="00D856F8">
        <w:rPr>
          <w:b/>
          <w:i/>
        </w:rPr>
        <w:t>Oryctes</w:t>
      </w:r>
      <w:proofErr w:type="spellEnd"/>
      <w:r w:rsidRPr="00D856F8">
        <w:rPr>
          <w:b/>
          <w:i/>
        </w:rPr>
        <w:t xml:space="preserve"> rhinoceros </w:t>
      </w:r>
      <w:r>
        <w:rPr>
          <w:b/>
          <w:i/>
        </w:rPr>
        <w:t>capture and specimen selection</w:t>
      </w:r>
    </w:p>
    <w:p w:rsidRPr="00614375" w:rsidR="002F2462" w:rsidP="002F2462" w:rsidRDefault="002F2462" w14:paraId="554C6AD7" w14:textId="27FA22C0">
      <w:pPr>
        <w:spacing w:line="480" w:lineRule="auto"/>
        <w:ind w:firstLine="720"/>
      </w:pPr>
      <w:r>
        <w:t>CRB</w:t>
      </w:r>
      <w:r w:rsidRPr="00614375">
        <w:t xml:space="preserve"> </w:t>
      </w:r>
      <w:r w:rsidR="00D708A8">
        <w:t xml:space="preserve">used for radio tracking </w:t>
      </w:r>
      <w:r w:rsidRPr="00614375">
        <w:t xml:space="preserve">were </w:t>
      </w:r>
      <w:r>
        <w:t>wild-caught</w:t>
      </w:r>
      <w:r w:rsidRPr="00614375">
        <w:t xml:space="preserve"> </w:t>
      </w:r>
      <w:r>
        <w:t>in</w:t>
      </w:r>
      <w:r w:rsidRPr="00614375">
        <w:t xml:space="preserve"> </w:t>
      </w:r>
      <w:r w:rsidR="00D708A8">
        <w:t>bucket traps containing oryctalure</w:t>
      </w:r>
      <w:r>
        <w:t xml:space="preserve"> and collected</w:t>
      </w:r>
      <w:r w:rsidRPr="00614375">
        <w:t xml:space="preserve"> within one week </w:t>
      </w:r>
      <w:r>
        <w:t>of</w:t>
      </w:r>
      <w:r w:rsidRPr="00614375">
        <w:t xml:space="preserve"> capture.</w:t>
      </w:r>
      <w:r>
        <w:t xml:space="preserve"> These beetles</w:t>
      </w:r>
      <w:r w:rsidR="00D708A8">
        <w:t xml:space="preserve"> were placed in</w:t>
      </w:r>
      <w:r w:rsidRPr="00614375">
        <w:t xml:space="preserve"> tub</w:t>
      </w:r>
      <w:r w:rsidR="00D708A8">
        <w:t>s</w:t>
      </w:r>
      <w:r w:rsidRPr="00614375">
        <w:t xml:space="preserve"> containing moist peat moss</w:t>
      </w:r>
      <w:r w:rsidR="0003189A">
        <w:t xml:space="preserve">, </w:t>
      </w:r>
      <w:r>
        <w:t>fed fresh banana slices</w:t>
      </w:r>
      <w:r w:rsidR="0003189A">
        <w:t xml:space="preserve"> and allowed to rest</w:t>
      </w:r>
      <w:ins w:author="Matthew Siderhurst" w:date="2015-11-10T09:21:00Z" w:id="18">
        <w:r w:rsidR="00FE65B9">
          <w:t xml:space="preserve"> for at least three days</w:t>
        </w:r>
      </w:ins>
      <w:r>
        <w:t>.</w:t>
      </w:r>
    </w:p>
    <w:p w:rsidRPr="005F1098" w:rsidR="002F2462" w:rsidP="002F2462" w:rsidRDefault="002F2462" w14:paraId="6FAB96DD" w14:textId="4C2C94D4" w14:noSpellErr="1">
      <w:pPr>
        <w:spacing w:line="480" w:lineRule="auto"/>
        <w:ind w:firstLine="720"/>
      </w:pPr>
      <w:r>
        <w:rPr/>
        <w:lastRenderedPageBreak/>
        <w:t xml:space="preserve">Only </w:t>
      </w:r>
      <w:r w:rsidRPr="0003189A" w:rsidR="0003189A">
        <w:rPr/>
        <w:t>CRB</w:t>
      </w:r>
      <w:r w:rsidRPr="1A41E6CC">
        <w:rPr/>
        <w:t xml:space="preserve"> </w:t>
      </w:r>
      <w:r>
        <w:rPr/>
        <w:t xml:space="preserve">capable of flight were selected for radio tagging and release. After </w:t>
      </w:r>
      <w:ins w:author="Matthew Siderhurst" w:date="2015-11-10T09:22:00Z" w:id="19">
        <w:r w:rsidR="00FE65B9">
          <w:rPr/>
          <w:t>the</w:t>
        </w:r>
      </w:ins>
      <w:del w:author="Matthew Siderhurst" w:date="2015-11-10T09:22:00Z" w:id="20">
        <w:r w:rsidDel="00FE65B9">
          <w:delText>a</w:delText>
        </w:r>
      </w:del>
      <w:r>
        <w:rPr/>
        <w:t xml:space="preserve"> rest period</w:t>
      </w:r>
      <w:del w:author="Matthew Siderhurst" w:date="2015-11-10T09:22:00Z" w:id="21">
        <w:r w:rsidDel="00FE65B9">
          <w:delText xml:space="preserve"> of at least three days</w:delText>
        </w:r>
      </w:del>
      <w:r>
        <w:rPr/>
        <w:t xml:space="preserve">, captured beetles were flight tested </w:t>
      </w:r>
      <w:r w:rsidR="0003189A">
        <w:rPr/>
        <w:t xml:space="preserve">at least </w:t>
      </w:r>
      <w:r>
        <w:rPr/>
        <w:t xml:space="preserve">one </w:t>
      </w:r>
      <w:r w:rsidRPr="00614375">
        <w:rPr/>
        <w:t xml:space="preserve">day prior </w:t>
      </w:r>
      <w:r>
        <w:rPr/>
        <w:t xml:space="preserve">to experimentation. </w:t>
      </w:r>
      <w:r w:rsidRPr="00614375">
        <w:rPr/>
        <w:t>The fligh</w:t>
      </w:r>
      <w:r>
        <w:rPr/>
        <w:t>t test chamber</w:t>
      </w:r>
      <w:r w:rsidR="0003189A">
        <w:rPr/>
        <w:t xml:space="preserve"> consisted of a large 121 L</w:t>
      </w:r>
      <w:r>
        <w:rPr/>
        <w:t xml:space="preserve"> lidded </w:t>
      </w:r>
      <w:r w:rsidR="0003189A">
        <w:rPr/>
        <w:t>garbage container</w:t>
      </w:r>
      <w:r>
        <w:rPr/>
        <w:t>. Within the chamber, a</w:t>
      </w:r>
      <w:r w:rsidRPr="00614375">
        <w:rPr/>
        <w:t xml:space="preserve">bout 30 beetles were placed in </w:t>
      </w:r>
      <w:r w:rsidR="0003189A">
        <w:rPr/>
        <w:t>a smaller open metal bowl</w:t>
      </w:r>
      <w:r w:rsidRPr="00614375">
        <w:rPr/>
        <w:t xml:space="preserve"> ha</w:t>
      </w:r>
      <w:r>
        <w:rPr/>
        <w:t xml:space="preserve">lf filled with moist peat moss </w:t>
      </w:r>
      <w:r w:rsidR="0003189A">
        <w:rPr/>
        <w:t>atop an upside down 19 L</w:t>
      </w:r>
      <w:r w:rsidRPr="00614375">
        <w:rPr/>
        <w:t xml:space="preserve"> bucket. Beetles could only exit </w:t>
      </w:r>
      <w:r>
        <w:rPr/>
        <w:t>the smaller open container by flying out of it; therefore, a</w:t>
      </w:r>
      <w:r w:rsidRPr="00614375">
        <w:rPr/>
        <w:t xml:space="preserve">ny beetle found </w:t>
      </w:r>
      <w:r>
        <w:rPr/>
        <w:t>on the bottom of the flight chamber</w:t>
      </w:r>
      <w:r w:rsidRPr="00614375">
        <w:rPr/>
        <w:t xml:space="preserve"> container the next mornin</w:t>
      </w:r>
      <w:r>
        <w:rPr/>
        <w:t>g was considered flight-capable</w:t>
      </w:r>
      <w:r w:rsidRPr="1A41E6CC">
        <w:rPr/>
        <w:t xml:space="preserve">. </w:t>
      </w:r>
      <w:r w:rsidR="0003189A">
        <w:rPr/>
        <w:t xml:space="preserve">Flight capable </w:t>
      </w:r>
      <w:r>
        <w:rPr/>
        <w:t>CRB</w:t>
      </w:r>
      <w:r w:rsidRPr="005F1098">
        <w:rPr/>
        <w:t xml:space="preserve"> were </w:t>
      </w:r>
      <w:r w:rsidR="00E83316">
        <w:rPr/>
        <w:t xml:space="preserve">transported and </w:t>
      </w:r>
      <w:r w:rsidRPr="005F1098">
        <w:rPr/>
        <w:t>stored</w:t>
      </w:r>
      <w:r w:rsidRPr="1A41E6CC" w:rsidR="0003189A">
        <w:rPr/>
        <w:t xml:space="preserve"> </w:t>
      </w:r>
      <w:r w:rsidR="00E83316">
        <w:rPr/>
        <w:t xml:space="preserve">until release </w:t>
      </w:r>
      <w:r w:rsidRPr="005F1098">
        <w:rPr/>
        <w:t xml:space="preserve">in </w:t>
      </w:r>
      <w:r w:rsidR="00E83316">
        <w:rPr/>
        <w:t xml:space="preserve">lidded </w:t>
      </w:r>
      <w:r w:rsidRPr="005F1098">
        <w:rPr/>
        <w:t xml:space="preserve">plastic bins </w:t>
      </w:r>
      <w:del w:author="Matthew Siderhurst" w:date="2015-11-10T09:23:00Z" w:id="22">
        <w:r w:rsidDel="00A45861" w:rsidR="0003189A">
          <w:delText xml:space="preserve">about </w:delText>
        </w:r>
      </w:del>
      <w:ins w:author="Matthew Siderhurst" w:date="2015-11-10T09:23:00Z" w:id="23">
        <w:r w:rsidR="00A45861">
          <w:rPr/>
          <w:t>approximately</w:t>
        </w:r>
        <w:r w:rsidRPr="1A41E6CC" w:rsidR="00A45861">
          <w:rPr/>
          <w:t xml:space="preserve"> </w:t>
        </w:r>
      </w:ins>
      <w:r w:rsidR="0003189A">
        <w:rPr/>
        <w:t xml:space="preserve">45 cm </w:t>
      </w:r>
      <w:r w:rsidR="00E83316">
        <w:rPr/>
        <w:t xml:space="preserve">by 30 cm by 18 cm </w:t>
      </w:r>
      <w:r w:rsidRPr="005F1098">
        <w:rPr/>
        <w:t>containing 4 t</w:t>
      </w:r>
      <w:r>
        <w:rPr/>
        <w:t xml:space="preserve">o 6 inches of damp peat </w:t>
      </w:r>
      <w:r w:rsidR="00E83316">
        <w:rPr/>
        <w:t xml:space="preserve">moss.  Because not all beetles </w:t>
      </w:r>
      <w:del w:author="Matthew Siderhurst" w:date="2015-11-10T09:24:00Z" w:id="24">
        <w:r w:rsidDel="00A45861" w:rsidR="00E83316">
          <w:delText xml:space="preserve">chose </w:delText>
        </w:r>
      </w:del>
      <w:ins w:author="Matthew Siderhurst" w:date="2015-11-10T09:24:00Z" w:id="25">
        <w:r w:rsidR="00A45861">
          <w:rPr/>
          <w:t>flew</w:t>
        </w:r>
        <w:r w:rsidRPr="1A41E6CC" w:rsidR="00A45861">
          <w:rPr/>
          <w:t xml:space="preserve"> </w:t>
        </w:r>
      </w:ins>
      <w:r w:rsidR="00E83316">
        <w:rPr/>
        <w:t>when first taken into the field,</w:t>
      </w:r>
      <w:r w:rsidRPr="1A41E6CC" w:rsidR="0003189A">
        <w:rPr/>
        <w:t xml:space="preserve"> </w:t>
      </w:r>
      <w:r w:rsidR="00E83316">
        <w:rPr/>
        <w:t>some beetles remained in storage for up to six days.</w:t>
      </w:r>
    </w:p>
    <w:p w:rsidR="002F2462" w:rsidP="002F2462" w:rsidRDefault="002F2462" w14:paraId="24C7978B" w14:textId="77777777">
      <w:pPr>
        <w:spacing w:line="480" w:lineRule="auto"/>
        <w:ind w:firstLine="720"/>
      </w:pPr>
    </w:p>
    <w:p w:rsidRPr="00A95598" w:rsidR="002F2462" w:rsidP="002F2462" w:rsidRDefault="002F2462" w14:paraId="180D81B2" w14:textId="73E1C187">
      <w:pPr>
        <w:spacing w:line="480" w:lineRule="auto"/>
        <w:rPr>
          <w:b/>
          <w:i/>
        </w:rPr>
      </w:pPr>
      <w:r>
        <w:rPr>
          <w:b/>
          <w:i/>
        </w:rPr>
        <w:t xml:space="preserve"> </w:t>
      </w:r>
      <w:r w:rsidR="00517906">
        <w:rPr>
          <w:b/>
          <w:i/>
        </w:rPr>
        <w:t>CRB</w:t>
      </w:r>
      <w:r>
        <w:rPr>
          <w:b/>
          <w:i/>
        </w:rPr>
        <w:t xml:space="preserve"> preparation</w:t>
      </w:r>
    </w:p>
    <w:p w:rsidRPr="005F1098" w:rsidR="002F2462" w:rsidP="002F2462" w:rsidRDefault="00A45861" w14:paraId="5935471B" w14:textId="22A4A21E">
      <w:pPr>
        <w:spacing w:line="480" w:lineRule="auto"/>
        <w:ind w:firstLine="720"/>
      </w:pPr>
      <w:ins w:author="Matthew Siderhurst" w:date="2015-11-10T09:25:00Z" w:id="26">
        <w:r>
          <w:t>B</w:t>
        </w:r>
      </w:ins>
      <w:del w:author="Matthew Siderhurst" w:date="2015-11-10T09:25:00Z" w:id="27">
        <w:r w:rsidRPr="005F1098" w:rsidDel="00A45861" w:rsidR="002F2462">
          <w:delText>After b</w:delText>
        </w:r>
      </w:del>
      <w:r w:rsidRPr="005F1098" w:rsidR="002F2462">
        <w:t xml:space="preserve">eetles </w:t>
      </w:r>
      <w:ins w:author="Matthew Siderhurst" w:date="2015-11-10T09:25:00Z" w:id="28">
        <w:r>
          <w:t xml:space="preserve">that </w:t>
        </w:r>
      </w:ins>
      <w:r w:rsidRPr="005F1098" w:rsidR="002F2462">
        <w:t>demonstrated flight capacity</w:t>
      </w:r>
      <w:ins w:author="Matthew Siderhurst" w:date="2015-11-10T09:25:00Z" w:id="29">
        <w:r>
          <w:t xml:space="preserve"> </w:t>
        </w:r>
      </w:ins>
      <w:del w:author="Matthew Siderhurst" w:date="2015-11-10T09:25:00Z" w:id="30">
        <w:r w:rsidRPr="005F1098" w:rsidDel="00A45861" w:rsidR="002F2462">
          <w:delText xml:space="preserve">, </w:delText>
        </w:r>
        <w:r w:rsidDel="00A45861" w:rsidR="002F2462">
          <w:delText xml:space="preserve">they </w:delText>
        </w:r>
      </w:del>
      <w:r w:rsidR="002F2462">
        <w:t>were</w:t>
      </w:r>
      <w:r w:rsidRPr="005F1098" w:rsidR="002F2462">
        <w:t xml:space="preserve"> </w:t>
      </w:r>
      <w:r w:rsidRPr="00614375" w:rsidR="002F2462">
        <w:t xml:space="preserve">marked with a unique four-digit code engraved on one elytrum using a </w:t>
      </w:r>
      <w:r w:rsidR="002F2462">
        <w:t>laser engraver</w:t>
      </w:r>
      <w:r w:rsidRPr="00614375" w:rsidR="002F2462">
        <w:t xml:space="preserve"> (Fenix Flyer, </w:t>
      </w:r>
      <w:proofErr w:type="spellStart"/>
      <w:r w:rsidRPr="00614375" w:rsidR="002F2462">
        <w:t>Synrad</w:t>
      </w:r>
      <w:proofErr w:type="spellEnd"/>
      <w:r w:rsidRPr="00614375" w:rsidR="002F2462">
        <w:t xml:space="preserve"> Inc., Mukilteo, WA, United States)</w:t>
      </w:r>
      <w:r w:rsidRPr="005F1098" w:rsidR="002F2462">
        <w:t xml:space="preserve">. </w:t>
      </w:r>
      <w:r w:rsidR="002F2462">
        <w:t>The</w:t>
      </w:r>
      <w:r w:rsidRPr="005F1098" w:rsidR="002F2462">
        <w:t xml:space="preserve"> sex, mass, and </w:t>
      </w:r>
      <w:proofErr w:type="spellStart"/>
      <w:r w:rsidR="00E83316">
        <w:t>elytral</w:t>
      </w:r>
      <w:proofErr w:type="spellEnd"/>
      <w:r w:rsidR="002F2462">
        <w:t xml:space="preserve"> </w:t>
      </w:r>
      <w:r w:rsidRPr="005F1098" w:rsidR="002F2462">
        <w:t>dimensions of e</w:t>
      </w:r>
      <w:r w:rsidR="002F2462">
        <w:t xml:space="preserve">ach beetle were then recorded.   </w:t>
      </w:r>
      <w:proofErr w:type="gramStart"/>
      <w:r w:rsidRPr="005F1098" w:rsidR="002F2462">
        <w:t>Both</w:t>
      </w:r>
      <w:proofErr w:type="gramEnd"/>
      <w:r w:rsidRPr="005F1098" w:rsidR="002F2462">
        <w:t xml:space="preserve"> male and female specimens were used.</w:t>
      </w:r>
      <w:r w:rsidR="002F2462">
        <w:t xml:space="preserve"> </w:t>
      </w:r>
      <w:r w:rsidRPr="005F1098" w:rsidR="002F2462">
        <w:t>  </w:t>
      </w:r>
    </w:p>
    <w:p w:rsidR="002F2462" w:rsidP="00A45861" w:rsidRDefault="002F2462" w14:paraId="6BF5AE8C" w14:textId="41F1C9F6">
      <w:pPr>
        <w:spacing w:line="480" w:lineRule="auto"/>
        <w:ind w:firstLine="720"/>
        <w:pPrChange w:author="Matthew Siderhurst" w:date="2015-11-10T09:25:00Z" w:id="31">
          <w:pPr>
            <w:spacing w:line="480" w:lineRule="auto"/>
          </w:pPr>
        </w:pPrChange>
      </w:pPr>
      <w:r>
        <w:rPr/>
        <w:t>Prior to</w:t>
      </w:r>
      <w:r w:rsidRPr="005F1098">
        <w:rPr/>
        <w:t xml:space="preserve"> transmitter</w:t>
      </w:r>
      <w:r>
        <w:rPr/>
        <w:t xml:space="preserve"> attachment</w:t>
      </w:r>
      <w:r w:rsidRPr="005F1098">
        <w:rPr/>
        <w:t xml:space="preserve">, the beetle </w:t>
      </w:r>
      <w:proofErr w:type="spellStart"/>
      <w:r>
        <w:rPr/>
        <w:t>pronotum</w:t>
      </w:r>
      <w:proofErr w:type="spellEnd"/>
      <w:r>
        <w:rPr/>
        <w:t xml:space="preserve"> </w:t>
      </w:r>
      <w:r w:rsidRPr="005F1098">
        <w:rPr/>
        <w:t xml:space="preserve">was abraded </w:t>
      </w:r>
      <w:ins w:author="Matthew Siderhurst" w:date="2015-11-10T09:26:00Z" w:id="32">
        <w:r w:rsidR="00A45861">
          <w:rPr/>
          <w:t xml:space="preserve">with sandpaper </w:t>
        </w:r>
      </w:ins>
      <w:r w:rsidRPr="005F1098">
        <w:rPr/>
        <w:t xml:space="preserve">to </w:t>
      </w:r>
      <w:r>
        <w:rPr/>
        <w:t>improve adhesion</w:t>
      </w:r>
      <w:r w:rsidRPr="005F1098">
        <w:rPr/>
        <w:t xml:space="preserve">. Transmitters were </w:t>
      </w:r>
      <w:r>
        <w:rPr/>
        <w:t xml:space="preserve">then </w:t>
      </w:r>
      <w:r w:rsidRPr="005F1098">
        <w:rPr/>
        <w:t xml:space="preserve">affixed to the </w:t>
      </w:r>
      <w:proofErr w:type="spellStart"/>
      <w:r w:rsidRPr="005F1098">
        <w:rPr/>
        <w:t>pronotum</w:t>
      </w:r>
      <w:proofErr w:type="spellEnd"/>
      <w:r w:rsidRPr="005F1098">
        <w:rPr/>
        <w:t xml:space="preserve"> with hot melt glue (product </w:t>
      </w:r>
      <w:proofErr w:type="spellStart"/>
      <w:r w:rsidRPr="005F1098">
        <w:rPr/>
        <w:t>xxxx</w:t>
      </w:r>
      <w:proofErr w:type="spellEnd"/>
      <w:r w:rsidRPr="005F1098">
        <w:rPr/>
        <w:t xml:space="preserve"> company location xxx model number xxx</w:t>
      </w:r>
      <w:proofErr w:type="gramStart"/>
      <w:r w:rsidRPr="005F1098">
        <w:rPr/>
        <w:t>)(</w:t>
      </w:r>
      <w:proofErr w:type="gramEnd"/>
      <w:r w:rsidRPr="005F1098">
        <w:rPr/>
        <w:t>Figure XX</w:t>
      </w:r>
      <w:r>
        <w:rPr/>
        <w:t xml:space="preserve"> picture?</w:t>
      </w:r>
      <w:r w:rsidRPr="005F1098">
        <w:rPr/>
        <w:t>) and steady pressure was applied as</w:t>
      </w:r>
      <w:r>
        <w:rPr/>
        <w:t xml:space="preserve"> the</w:t>
      </w:r>
      <w:r w:rsidRPr="005F1098">
        <w:rPr/>
        <w:t xml:space="preserve"> adhesive hardened. Each glue-on transmitter (model A2414; Advanced Telemetry Systems; Isanti, Minnesota) had </w:t>
      </w:r>
      <w:r w:rsidRPr="005F1098">
        <w:rPr/>
        <w:lastRenderedPageBreak/>
        <w:t xml:space="preserve">a mass of approximately </w:t>
      </w:r>
      <w:r w:rsidR="00E83316">
        <w:rPr/>
        <w:t>300</w:t>
      </w:r>
      <w:r w:rsidRPr="005F1098">
        <w:rPr/>
        <w:t xml:space="preserve"> </w:t>
      </w:r>
      <w:r w:rsidR="00E83316">
        <w:rPr/>
        <w:t>m</w:t>
      </w:r>
      <w:r w:rsidRPr="005F1098">
        <w:rPr/>
        <w:t>g and was secured wi</w:t>
      </w:r>
      <w:r w:rsidR="00E83316">
        <w:rPr/>
        <w:t xml:space="preserve">th </w:t>
      </w:r>
      <w:ins w:author="Matthew Siderhurst" w:date="2015-11-10T09:27:00Z" w:id="33">
        <w:r w:rsidRPr="005F1098" w:rsidR="00A45861">
          <w:rPr/>
          <w:t>approximately</w:t>
        </w:r>
      </w:ins>
      <w:del w:author="Matthew Siderhurst" w:date="2015-11-10T09:27:00Z" w:id="34">
        <w:r w:rsidDel="00A45861" w:rsidR="00517906">
          <w:delText>about</w:delText>
        </w:r>
      </w:del>
      <w:r w:rsidR="00517906">
        <w:rPr/>
        <w:t xml:space="preserve"> 250 mg</w:t>
      </w:r>
      <w:r w:rsidR="00E83316">
        <w:rPr/>
        <w:t xml:space="preserve"> </w:t>
      </w:r>
      <w:ins w:author="Matthew Siderhurst" w:date="2015-11-10T09:27:00Z" w:id="35">
        <w:r w:rsidR="00A45861">
          <w:rPr/>
          <w:t xml:space="preserve">of </w:t>
        </w:r>
      </w:ins>
      <w:r w:rsidR="00E83316">
        <w:rPr/>
        <w:t>adhesive.</w:t>
      </w:r>
    </w:p>
    <w:p w:rsidR="002F2462" w:rsidP="002F2462" w:rsidRDefault="002F2462" w14:paraId="4B362599" w14:textId="77777777">
      <w:pPr>
        <w:spacing w:line="480" w:lineRule="auto"/>
      </w:pPr>
    </w:p>
    <w:p w:rsidRPr="005F1098" w:rsidR="002F2462" w:rsidP="002F2462" w:rsidRDefault="002F2462" w14:paraId="774D386B" w14:textId="15FE4C7A">
      <w:pPr>
        <w:spacing w:line="480" w:lineRule="auto"/>
      </w:pPr>
      <w:r>
        <w:rPr>
          <w:b/>
          <w:i/>
        </w:rPr>
        <w:t>Tracking equipment</w:t>
      </w:r>
      <w:r w:rsidRPr="005F1098">
        <w:t> </w:t>
      </w:r>
    </w:p>
    <w:p w:rsidRPr="005F1098" w:rsidR="002F2462" w:rsidP="002F2462" w:rsidRDefault="002F2462" w14:paraId="687A58E7" w14:textId="4571757D">
      <w:pPr>
        <w:spacing w:line="480" w:lineRule="auto"/>
        <w:ind w:firstLine="720"/>
      </w:pPr>
      <w:r w:rsidRPr="005F1098">
        <w:t xml:space="preserve">Transmitters had a maximum battery life of 45 days with a warranty guarantee of 22 days. Two frequency bands were chosen ranging from 148.641 to 148.992 and 164.032 to 164.409. </w:t>
      </w:r>
      <w:r w:rsidR="00517906">
        <w:t>Frequencies used with individual CRB</w:t>
      </w:r>
      <w:r w:rsidRPr="005F1098">
        <w:t xml:space="preserve"> were recorded in conjunction with beetle identification numbers</w:t>
      </w:r>
      <w:r>
        <w:t>.</w:t>
      </w:r>
      <w:r w:rsidRPr="005F1098">
        <w:t xml:space="preserve"> </w:t>
      </w:r>
    </w:p>
    <w:p w:rsidRPr="005F1098" w:rsidR="002F2462" w:rsidP="00517906" w:rsidRDefault="00517906" w14:paraId="0FCD7574" w14:textId="302D714D" w14:noSpellErr="1">
      <w:pPr>
        <w:spacing w:line="480" w:lineRule="auto"/>
        <w:ind w:firstLine="720"/>
      </w:pPr>
      <w:r w:rsidRPr="65710DEC">
        <w:rPr>
          <w:rPrChange w:author="Katherine Lehman" w:date="2015-11-13T16:01:46.8722866" w:id="190864206">
            <w:rPr>
              <w:iCs/>
            </w:rPr>
          </w:rPrChange>
        </w:rPr>
        <w:t>Beetles</w:t>
      </w:r>
      <w:r w:rsidRPr="1A41E6CC" w:rsidR="002F2462">
        <w:rPr/>
        <w:t xml:space="preserve"> </w:t>
      </w:r>
      <w:r w:rsidRPr="005F1098" w:rsidR="002F2462">
        <w:rPr/>
        <w:t xml:space="preserve">were tracked using </w:t>
      </w:r>
      <w:ins w:author="Matthew Siderhurst" w:date="2015-11-10T09:28:00Z" w:id="36">
        <w:r w:rsidR="00A45861">
          <w:rPr/>
          <w:t xml:space="preserve">a </w:t>
        </w:r>
        <w:r w:rsidRPr="005F1098" w:rsidR="00A45861">
          <w:rPr/>
          <w:t>radio receiver (model R</w:t>
        </w:r>
        <w:r w:rsidR="00A45861">
          <w:rPr/>
          <w:t>410, Advanced Telemetry Systems,</w:t>
        </w:r>
        <w:r w:rsidRPr="005F1098" w:rsidR="00A45861">
          <w:rPr/>
          <w:t xml:space="preserve"> Isanti, Minnesota)</w:t>
        </w:r>
        <w:r w:rsidR="00A45861">
          <w:rPr/>
          <w:t xml:space="preserve"> equipped with a</w:t>
        </w:r>
      </w:ins>
      <w:del w:author="Matthew Siderhurst" w:date="2015-11-10T09:28:00Z" w:id="37">
        <w:r w:rsidRPr="005F1098" w:rsidDel="00A45861" w:rsidR="002F2462">
          <w:delText>a</w:delText>
        </w:r>
      </w:del>
      <w:r w:rsidRPr="005F1098" w:rsidR="002F2462">
        <w:rPr/>
        <w:t xml:space="preserve"> three-element folding Yagi antenna (model 13863</w:t>
      </w:r>
      <w:ins w:author="Matthew Siderhurst" w:date="2015-11-10T09:29:00Z" w:id="38">
        <w:r w:rsidRPr="1A41E6CC" w:rsidR="00A45861">
          <w:rPr/>
          <w:t>,</w:t>
        </w:r>
      </w:ins>
      <w:del w:author="Matthew Siderhurst" w:date="2015-11-10T09:29:00Z" w:id="39">
        <w:r w:rsidRPr="005F1098" w:rsidDel="00A45861" w:rsidR="002F2462">
          <w:delText>;</w:delText>
        </w:r>
      </w:del>
      <w:r w:rsidRPr="005F1098" w:rsidR="002F2462">
        <w:rPr/>
        <w:t xml:space="preserve"> Advanced Telemetry Systems</w:t>
      </w:r>
      <w:ins w:author="Matthew Siderhurst" w:date="2015-11-10T09:29:00Z" w:id="40">
        <w:r w:rsidRPr="1A41E6CC" w:rsidR="00A45861">
          <w:rPr/>
          <w:t>,</w:t>
        </w:r>
      </w:ins>
      <w:del w:author="Matthew Siderhurst" w:date="2015-11-10T09:29:00Z" w:id="41">
        <w:r w:rsidRPr="005F1098" w:rsidDel="00A45861" w:rsidR="002F2462">
          <w:delText>;</w:delText>
        </w:r>
      </w:del>
      <w:r w:rsidRPr="005F1098" w:rsidR="002F2462">
        <w:rPr/>
        <w:t xml:space="preserve"> Isanti, Minnesota) attached to a</w:t>
      </w:r>
      <w:del w:author="Matthew Siderhurst" w:date="2015-11-10T09:28:00Z" w:id="42">
        <w:r w:rsidRPr="005F1098" w:rsidDel="00A45861" w:rsidR="002F2462">
          <w:delText xml:space="preserve"> radio receiver (model R410, Advanced Telemetry Systems; Isanti, Minnesota)</w:delText>
        </w:r>
      </w:del>
      <w:r w:rsidRPr="005F1098" w:rsidR="002F2462">
        <w:rPr/>
        <w:t xml:space="preserve">. A total of four units were used so that multiple beetles could be tracked simultaneously: two receivers were programmed with </w:t>
      </w:r>
      <w:r>
        <w:rPr/>
        <w:t xml:space="preserve">bandwidths </w:t>
      </w:r>
      <w:r w:rsidRPr="005F1098" w:rsidR="002F2462">
        <w:rPr/>
        <w:t>from 148.641 to 148.992 and two with bandwidths 164.032 to 164.409. </w:t>
      </w:r>
      <w:r>
        <w:rPr/>
        <w:t xml:space="preserve"> In addition to radio tracking equipment, h</w:t>
      </w:r>
      <w:r w:rsidRPr="005F1098" w:rsidR="002F2462">
        <w:rPr/>
        <w:t xml:space="preserve">andheld GPS units (model XXX, Garmin, XXX) </w:t>
      </w:r>
      <w:ins w:author="Matthew Siderhurst" w:date="2015-11-10T09:30:00Z" w:id="43">
        <w:r w:rsidR="00A45861">
          <w:rPr/>
          <w:t xml:space="preserve">were used to </w:t>
        </w:r>
      </w:ins>
      <w:r>
        <w:rPr/>
        <w:t xml:space="preserve">record locations where beetles were found </w:t>
      </w:r>
      <w:r w:rsidR="002F2462">
        <w:rPr/>
        <w:t>or point of signal loss for</w:t>
      </w:r>
      <w:r w:rsidRPr="005F1098" w:rsidR="002F2462">
        <w:rPr/>
        <w:t xml:space="preserve"> each beetle</w:t>
      </w:r>
      <w:r w:rsidRPr="1A41E6CC" w:rsidR="002F2462">
        <w:rPr/>
        <w:t xml:space="preserve">. </w:t>
      </w:r>
    </w:p>
    <w:p w:rsidR="00517906" w:rsidP="002F2462" w:rsidRDefault="00517906" w14:paraId="637C7432" w14:textId="77777777">
      <w:pPr>
        <w:spacing w:line="480" w:lineRule="auto"/>
      </w:pPr>
    </w:p>
    <w:p w:rsidRPr="009A0A95" w:rsidR="002F2462" w:rsidP="002F2462" w:rsidRDefault="002F2462" w14:paraId="51492165" w14:textId="51E05B58">
      <w:pPr>
        <w:spacing w:line="480" w:lineRule="auto"/>
        <w:rPr>
          <w:b/>
          <w:i/>
        </w:rPr>
      </w:pPr>
      <w:r>
        <w:rPr>
          <w:b/>
          <w:i/>
        </w:rPr>
        <w:t xml:space="preserve"> Beetle release and tracking procedure</w:t>
      </w:r>
    </w:p>
    <w:p w:rsidR="002F2462" w:rsidDel="2C26DC1A" w:rsidP="00517906" w:rsidRDefault="002F2462" w14:paraId="7D92F987" w14:textId="47A795BF">
      <w:pPr>
        <w:spacing w:line="480" w:lineRule="auto"/>
        <w:ind w:firstLine="720"/>
        <w:rPr>
          <w:del w:author="Katherine Lehman" w:date="2015-12-12T14:32:26.2352619" w:id="348644924"/>
        </w:rPr>
      </w:pPr>
      <w:r w:rsidRPr="005F1098">
        <w:rPr/>
        <w:t xml:space="preserve">Beetles </w:t>
      </w:r>
      <w:r>
        <w:rPr/>
        <w:t>were transported to release sites in plastic storage bins</w:t>
      </w:r>
      <w:r w:rsidRPr="005F1098">
        <w:rPr/>
        <w:t xml:space="preserve">. The lid of the </w:t>
      </w:r>
      <w:r w:rsidR="00517906">
        <w:rPr/>
        <w:t>bin</w:t>
      </w:r>
      <w:r w:rsidRPr="005F1098">
        <w:rPr/>
        <w:t xml:space="preserve"> was removed at dusk (</w:t>
      </w:r>
      <w:r w:rsidR="00517906">
        <w:rPr/>
        <w:t xml:space="preserve">roughly </w:t>
      </w:r>
      <w:r w:rsidRPr="005F1098">
        <w:rPr/>
        <w:t>19</w:t>
      </w:r>
      <w:ins w:author="Matthew Siderhurst" w:date="2015-11-10T09:30:00Z" w:id="44">
        <w:r w:rsidRPr="34A54B32" w:rsidR="00A45861">
          <w:rPr/>
          <w:t>:</w:t>
        </w:r>
      </w:ins>
      <w:del w:author="Matthew Siderhurst" w:date="2015-11-10T09:30:00Z" w:id="45">
        <w:r w:rsidRPr="005F1098" w:rsidDel="00A45861">
          <w:delText>.</w:delText>
        </w:r>
      </w:del>
      <w:r w:rsidRPr="005F1098">
        <w:rPr/>
        <w:t xml:space="preserve">30) and the container was closed </w:t>
      </w:r>
      <w:r>
        <w:rPr/>
        <w:t xml:space="preserve">at </w:t>
      </w:r>
      <w:r w:rsidR="00517906">
        <w:rPr/>
        <w:t xml:space="preserve">roughly </w:t>
      </w:r>
      <w:r>
        <w:rPr/>
        <w:t>21:30</w:t>
      </w:r>
      <w:r w:rsidRPr="005F1098">
        <w:rPr/>
        <w:t xml:space="preserve">. Once the containers were opened, </w:t>
      </w:r>
      <w:r w:rsidRPr="65710DEC">
        <w:rPr>
          <w:rPrChange w:author="Katherine Lehman" w:date="2015-11-13T16:01:46.8722866" w:id="302322801">
            <w:rPr>
              <w:iCs/>
            </w:rPr>
          </w:rPrChange>
        </w:rPr>
        <w:t>CRB</w:t>
      </w:r>
      <w:r w:rsidRPr="005F1098">
        <w:rPr/>
        <w:t xml:space="preserve"> activity was carefully mon</w:t>
      </w:r>
      <w:r>
        <w:rPr/>
        <w:t xml:space="preserve">itored using an </w:t>
      </w:r>
      <w:commentRangeStart w:id="46"/>
      <w:r>
        <w:rPr/>
        <w:t>infrared camera</w:t>
      </w:r>
      <w:commentRangeEnd w:id="46"/>
      <w:r w:rsidR="00A45861">
        <w:rPr>
          <w:rStyle w:val="CommentReference"/>
        </w:rPr>
        <w:commentReference w:id="46"/>
      </w:r>
      <w:r w:rsidRPr="34A54B32">
        <w:rPr/>
        <w:t xml:space="preserve">. </w:t>
      </w:r>
      <w:commentRangeStart w:id="1059327822"/>
      <w:r>
        <w:rPr/>
        <w:t xml:space="preserve">Observation under the infrared camera revealed that beetles </w:t>
      </w:r>
      <w:ins w:author="Katherine Lehman" w:date="2015-12-12T14:50:28.954065" w:id="294580096">
        <w:r>
          <w:rPr/>
          <w:t xml:space="preserve">thermal profile would change just</w:t>
        </w:r>
        <w:r>
          <w:rPr/>
          <w:t xml:space="preserve"> prior to flight,</w:t>
        </w:r>
        <w:r>
          <w:rPr/>
          <w:t xml:space="preserve"> a</w:t>
        </w:r>
        <w:r w:rsidR="2959B378">
          <w:rPr/>
          <w:t xml:space="preserve">nd t</w:t>
        </w:r>
        <w:r>
          <w:rPr/>
          <w:t xml:space="preserve">hermally active b</w:t>
        </w:r>
        <w:r>
          <w:rPr/>
          <w:t xml:space="preserve">eetles </w:t>
        </w:r>
        <w:r>
          <w:rPr/>
          <w:t xml:space="preserve">observed emerging from the peat moss were </w:t>
        </w:r>
        <w:r>
          <w:rPr/>
          <w:t xml:space="preserve">briefly viewed under</w:t>
        </w:r>
        <w:r>
          <w:rPr/>
          <w:t xml:space="preserve"> red light</w:t>
        </w:r>
        <w:r>
          <w:rPr/>
          <w:t xml:space="preserve"> to record </w:t>
        </w:r>
        <w:r>
          <w:rPr/>
          <w:t xml:space="preserve">the </w:t>
        </w:r>
        <w:r>
          <w:rPr/>
          <w:t xml:space="preserve">identification number and determine the frequency of the radio transmitter</w:t>
        </w:r>
      </w:ins>
      <w:del w:author="Matthew Siderhurst" w:date="2015-11-10T09:32:00Z" w:id="47">
        <w:r w:rsidDel="00A45861">
          <w:delText xml:space="preserve">would </w:delText>
        </w:r>
        <w:r w:rsidDel="00A45861" w:rsidR="00517906">
          <w:delText>warm</w:delText>
        </w:r>
        <w:r w:rsidDel="00A45861">
          <w:delText xml:space="preserve"> just</w:delText>
        </w:r>
      </w:del>
      <w:ins w:author="Matthew Siderhurst" w:date="2015-11-10T09:32:00Z" w:id="48">
        <w:commentRangeEnd w:id="1059327822"/>
        <w:r>
          <w:rPr>
            <w:rStyle w:val="CommentReference"/>
          </w:rPr>
          <w:commentReference w:id="1059327822"/>
        </w:r>
        <w:del w:author="Katherine Lehman" w:date="2015-12-12T14:50:28.954065" w:id="1389336134">
          <w:r w:rsidDel="2959B378" w:rsidR="00A45861">
            <w:rPr/>
            <w:delText>thermal profile would change just</w:delText>
          </w:r>
        </w:del>
      </w:ins>
      <w:del w:author="Katherine Lehman" w:date="2015-12-12T14:50:28.954065" w:id="450001668">
        <w:r w:rsidDel="2959B378">
          <w:rPr/>
          <w:delText xml:space="preserve"> prior to flight,</w:delText>
        </w:r>
      </w:del>
      <w:del w:author="Katherine Lehman" w:date="2015-12-12T14:48:25.5296278" w:id="589138164">
        <w:r w:rsidRPr="005F1098" w:rsidDel="317BF3E2">
          <w:rPr/>
          <w:delText xml:space="preserve"> the</w:delText>
        </w:r>
      </w:del>
      <w:ins w:author="Matthew Siderhurst" w:date="2015-11-10T09:32:00Z" w:id="49">
        <w:del w:author="Katherine Lehman" w:date="2015-12-12T14:48:25.5296278" w:id="54153481">
          <w:r w:rsidRPr="64A6F3D7" w:rsidDel="317BF3E2" w:rsidR="00A45861">
            <w:rPr/>
            <w:delText xml:space="preserve"> </w:delText>
          </w:r>
          <w:r w:rsidDel="317BF3E2" w:rsidR="00A45861">
            <w:rPr/>
            <w:lastRenderedPageBreak/>
            <w:delText>warming</w:delText>
          </w:r>
        </w:del>
      </w:ins>
      <w:del w:author="Matthew Siderhurst" w:date="2015-11-10T09:32:00Z" w:id="50">
        <w:r w:rsidRPr="005F1098" w:rsidDel="00A45861">
          <w:delText xml:space="preserve"> </w:delText>
        </w:r>
        <w:r w:rsidDel="00A45861" w:rsidR="00517906">
          <w:delText>preparation</w:delText>
        </w:r>
      </w:del>
      <w:del w:author="Katherine Lehman" w:date="2015-12-12T14:48:25.5296278" w:id="1346068947">
        <w:r w:rsidRPr="005F1098" w:rsidDel="317BF3E2">
          <w:rPr/>
          <w:delText xml:space="preserve"> of flight muscl</w:delText>
        </w:r>
        <w:r w:rsidDel="317BF3E2">
          <w:rPr/>
          <w:delText>es for takeoff. T</w:delText>
        </w:r>
      </w:del>
      <w:del w:author="Katherine Lehman" w:date="2015-12-12T14:50:28.954065" w:id="978838169">
        <w:r w:rsidDel="2959B378">
          <w:rPr/>
          <w:delText>hermally active b</w:delText>
        </w:r>
        <w:r w:rsidRPr="005F1098" w:rsidDel="2959B378">
          <w:rPr/>
          <w:delText xml:space="preserve">eetles </w:delText>
        </w:r>
        <w:r w:rsidDel="2959B378">
          <w:rPr/>
          <w:delText xml:space="preserve">observed emerging from the peat moss were </w:delText>
        </w:r>
        <w:r w:rsidRPr="005F1098" w:rsidDel="2959B378">
          <w:rPr/>
          <w:delText xml:space="preserve">briefly viewed under</w:delText>
        </w:r>
      </w:del>
      <w:del w:author="Katherine Lehman" w:date="2015-12-12T14:49:25.88035" w:id="2086895011">
        <w:r w:rsidRPr="005F1098" w:rsidDel="37C330B1">
          <w:rPr/>
          <w:delText xml:space="preserve"> a</w:delText>
        </w:r>
      </w:del>
      <w:del w:author="Katherine Lehman" w:date="2015-12-12T14:50:28.954065" w:id="2127474135">
        <w:r w:rsidRPr="005F1098" w:rsidDel="2959B378">
          <w:rPr/>
          <w:delText xml:space="preserve"> red light</w:delText>
        </w:r>
      </w:del>
      <w:del w:author="Katherine Lehman" w:date="2015-12-12T14:49:25.88035" w:id="1838166662">
        <w:r w:rsidRPr="005F1098" w:rsidDel="37C330B1">
          <w:rPr/>
          <w:delText xml:space="preserve"> (Light company, model number)</w:delText>
        </w:r>
      </w:del>
      <w:del w:author="Katherine Lehman" w:date="2015-12-12T14:50:28.954065" w:id="1056983090">
        <w:r w:rsidRPr="005F1098" w:rsidDel="2959B378">
          <w:rPr/>
          <w:delText xml:space="preserve"> to record </w:delText>
        </w:r>
        <w:r w:rsidDel="2959B378" w:rsidR="00517906">
          <w:rPr/>
          <w:delText xml:space="preserve">the </w:delText>
        </w:r>
        <w:r w:rsidRPr="005F1098" w:rsidDel="2959B378">
          <w:rPr/>
          <w:delText xml:space="preserve">identification number and determine the frequency of the radio transmitter</w:delText>
        </w:r>
      </w:del>
      <w:r w:rsidRPr="34A54B32">
        <w:rPr/>
        <w:t xml:space="preserve">. </w:t>
      </w:r>
      <w:ins w:author="Katherine Lehman" w:date="2015-12-12T14:27:24.0362932" w:id="1146571024">
        <w:commentRangeStart w:id="1005222774"/>
        <w:commentRangeStart w:id="1851553457"/>
        <w:r w:rsidRPr="005F1098" w:rsidR="4BCAF5BD">
          <w:rPr/>
          <w:t xml:space="preserve">Though nearly all beetles flew independently</w:t>
        </w:r>
      </w:ins>
      <w:ins w:author="Katherine Lehman" w:date="2015-12-12T14:28:24.008827" w:id="1520327854">
        <w:r w:rsidRPr="005F1098" w:rsidR="69353C35">
          <w:rPr/>
          <w:t xml:space="preserve">, several beetles that had not yet flown by the end of experimentation were encouraged to flight by </w:t>
        </w:r>
      </w:ins>
      <w:ins w:author="Katherine Lehman" w:date="2015-12-12T14:29:24.6338199" w:id="477174115">
        <w:r w:rsidRPr="005F1098" w:rsidR="286CEE43">
          <w:rPr/>
          <w:t xml:space="preserve">removing them from the peat moss and </w:t>
        </w:r>
      </w:ins>
      <w:ins w:author="Katherine Lehman" w:date="2015-12-15T15:52:13.786835" w:id="399084250">
        <w:r w:rsidR="2929E862">
          <w:rPr/>
          <w:t>t</w:t>
        </w:r>
      </w:ins>
      <w:ins w:author="Katherine Lehman" w:date="2015-12-15T15:53:16.5871803" w:id="573599306">
        <w:r w:rsidR="34A54B32">
          <w:rPr/>
          <w:t>hrowing</w:t>
        </w:r>
      </w:ins>
      <w:ins w:author="Katherine Lehman" w:date="2015-12-12T14:32:26.2352619" w:id="124177427">
        <w:r w:rsidR="2C26DC1A">
          <w:rPr/>
          <w:t xml:space="preserve"> them into the air to facilitate takeoff.</w:t>
        </w:r>
      </w:ins>
    </w:p>
    <w:p w:rsidR="2C26DC1A" w:rsidP="2C26DC1A" w:rsidRDefault="2C26DC1A" w14:paraId="481B319D" w14:noSpellErr="1" w14:textId="7133466A">
      <w:pPr>
        <w:pStyle w:val="Normal"/>
        <w:bidi w:val="0"/>
        <w:spacing w:before="0" w:after="160" w:line="480" w:lineRule="auto"/>
        <w:ind w:right="0" w:firstLine="720"/>
        <w:pPrChange w:author="Katherine Lehman" w:date="2015-12-12T14:32:26.2352619" w:id="445264753">
          <w:pPr/>
        </w:pPrChange>
      </w:pPr>
      <w:commentRangeEnd w:id="1005222774"/>
      <w:r>
        <w:rPr>
          <w:rStyle w:val="CommentReference"/>
        </w:rPr>
        <w:commentReference w:id="1005222774"/>
      </w:r>
      <w:commentRangeEnd w:id="1851553457"/>
      <w:r>
        <w:rPr>
          <w:rStyle w:val="CommentReference"/>
        </w:rPr>
        <w:commentReference w:id="1851553457"/>
      </w:r>
    </w:p>
    <w:p w:rsidRPr="005F1098" w:rsidR="002F2462" w:rsidP="002F2462" w:rsidRDefault="002F2462" w14:paraId="0A7BA815" w14:textId="34512F63">
      <w:pPr>
        <w:spacing w:line="480" w:lineRule="auto"/>
        <w:ind w:firstLine="720"/>
      </w:pPr>
      <w:r>
        <w:t>CRB were pursued on foot following release and were tracked until a landing site was determined or until the transmitter signal was lost. In either case, a waypoint was recorded at the landing site or the last point of signal reception using a GPS unit.</w:t>
      </w:r>
    </w:p>
    <w:p w:rsidR="002F2462" w:rsidDel="7045AA0F" w:rsidP="00517906" w:rsidRDefault="002F2462" w14:paraId="44EBE0CE" w14:noSpellErr="1" w14:textId="0CCD7764">
      <w:pPr>
        <w:spacing w:line="480" w:lineRule="auto"/>
        <w:ind w:firstLine="720"/>
        <w:rPr>
          <w:del w:author="Katherine Lehman" w:date="2015-12-12T14:44:22.599108" w:id="1100500302"/>
        </w:rPr>
      </w:pPr>
      <w:r>
        <w:rPr/>
        <w:t>Landing sites were visited</w:t>
      </w:r>
      <w:r w:rsidRPr="005F1098">
        <w:rPr/>
        <w:t xml:space="preserve"> on the following morning, and </w:t>
      </w:r>
      <w:r>
        <w:rPr/>
        <w:t>attempts were made to more precisely determine the location of each beetle</w:t>
      </w:r>
      <w:commentRangeStart w:id="51"/>
      <w:r w:rsidRPr="7045AA0F">
        <w:rPr/>
        <w:t xml:space="preserve">.</w:t>
      </w:r>
      <w:ins w:author="Katherine Lehman" w:date="2015-11-13T15:53:40.6741036" w:id="1710164649">
        <w:r w:rsidRPr="7045AA0F" w:rsidR="4DEF2ED7">
          <w:rPr/>
          <w:t xml:space="preserve"> </w:t>
        </w:r>
      </w:ins>
      <w:del w:author="Katherine Lehman" w:date="2015-11-13T15:53:23.5940083" w:id="1868042186">
        <w:r w:rsidDel="73C09385">
          <w:rPr/>
          <w:delText xml:space="preserve"> </w:delText>
        </w:r>
        <w:r w:rsidDel="73C09385" w:rsidR="00517906">
          <w:delText xml:space="preserve">,. </w:delText>
        </w:r>
      </w:del>
      <w:commentRangeEnd w:id="51"/>
      <w:r w:rsidR="00765534">
        <w:rPr>
          <w:rStyle w:val="CommentReference"/>
        </w:rPr>
        <w:commentReference w:id="51"/>
      </w:r>
      <w:r w:rsidR="00517906">
        <w:rPr/>
        <w:t>Beetle locations were monitored over several days, and beetles and or transmitters were recovered when possible</w:t>
      </w:r>
      <w:ins w:author="Matthew Siderhurst" w:date="2015-11-10T09:34:00Z" w:id="52">
        <w:r w:rsidR="00765534">
          <w:rPr/>
          <w:t xml:space="preserve"> at the end of the exper</w:t>
        </w:r>
      </w:ins>
      <w:ins w:author="Matthew Siderhurst" w:date="2015-11-10T09:35:00Z" w:id="53">
        <w:r w:rsidR="00765534">
          <w:rPr/>
          <w:t>iment</w:t>
        </w:r>
      </w:ins>
      <w:r w:rsidR="00517906">
        <w:rPr/>
        <w:t xml:space="preserve">.  CRB and transmitters were successfully recovered </w:t>
      </w:r>
      <w:r w:rsidR="004F392D">
        <w:rPr/>
        <w:t>by digging</w:t>
      </w:r>
      <w:r w:rsidR="00517906">
        <w:rPr/>
        <w:t xml:space="preserve"> up beetles that buried into soil or compost</w:t>
      </w:r>
      <w:r w:rsidR="004F392D">
        <w:rPr/>
        <w:t>; however</w:t>
      </w:r>
      <w:r w:rsidRPr="7045AA0F" w:rsidR="00517906">
        <w:rPr/>
        <w:t xml:space="preserve"> </w:t>
      </w:r>
      <w:r>
        <w:rPr/>
        <w:t xml:space="preserve">the locations of </w:t>
      </w:r>
      <w:r w:rsidRPr="00517906" w:rsidR="00517906">
        <w:rPr/>
        <w:t>CRB</w:t>
      </w:r>
      <w:r w:rsidRPr="7045AA0F">
        <w:rPr>
          <w:i w:val="1"/>
          <w:iCs w:val="1"/>
          <w:rPrChange w:author="Katherine Lehman" w:date="2015-12-12T14:44:22.599108" w:id="796142890">
            <w:rPr>
              <w:i/>
            </w:rPr>
          </w:rPrChange>
        </w:rPr>
        <w:t xml:space="preserve"> </w:t>
      </w:r>
      <w:r w:rsidR="00517906">
        <w:rPr/>
        <w:t>tracked to coconut crowns</w:t>
      </w:r>
      <w:r>
        <w:rPr/>
        <w:t xml:space="preserve"> could not be </w:t>
      </w:r>
      <w:r w:rsidR="004F392D">
        <w:rPr/>
        <w:t xml:space="preserve">as exactly </w:t>
      </w:r>
      <w:r>
        <w:rPr/>
        <w:t xml:space="preserve">determined due to the density of the </w:t>
      </w:r>
      <w:ins w:author="Matthew Siderhurst" w:date="2015-11-10T09:35:00Z" w:id="54">
        <w:r w:rsidR="00765534">
          <w:rPr/>
          <w:t xml:space="preserve">frond </w:t>
        </w:r>
      </w:ins>
      <w:r w:rsidR="00517906">
        <w:rPr/>
        <w:t>foliage</w:t>
      </w:r>
      <w:r w:rsidRPr="7045AA0F" w:rsidR="004F392D">
        <w:rPr/>
        <w:t>.</w:t>
      </w:r>
      <w:r w:rsidRPr="7045AA0F">
        <w:rPr/>
        <w:t xml:space="preserve"> </w:t>
      </w:r>
    </w:p>
    <w:p w:rsidR="004F392D" w:rsidP="7045AA0F" w:rsidRDefault="004F392D" w14:paraId="48D3F9BC" w14:textId="77777777" w14:noSpellErr="1">
      <w:pPr>
        <w:spacing w:line="480" w:lineRule="auto"/>
        <w:ind w:firstLine="720"/>
        <w:pPrChange w:author="Katherine Lehman" w:date="2015-12-12T14:44:22.599108" w:id="2143736063">
          <w:pPr/>
        </w:pPrChange>
      </w:pPr>
    </w:p>
    <w:p w:rsidR="004F392D" w:rsidP="004F392D" w:rsidRDefault="004F392D" w14:paraId="5FE649B0" w14:textId="0527F300" w14:noSpellErr="1">
      <w:pPr>
        <w:spacing w:line="480" w:lineRule="auto"/>
        <w:rPr>
          <w:ins w:author="Katherine Lehman" w:date="2015-12-12T14:44:22.599108" w:id="1567152274"/>
          <w:b/>
          <w:i/>
        </w:rPr>
      </w:pPr>
      <w:r w:rsidRPr="7045AA0F">
        <w:rPr>
          <w:b w:val="1"/>
          <w:bCs w:val="1"/>
          <w:i w:val="1"/>
          <w:iCs w:val="1"/>
          <w:rPrChange w:author="Katherine Lehman" w:date="2015-12-12T14:44:22.599108" w:id="717001943">
            <w:rPr>
              <w:b/>
              <w:i/>
            </w:rPr>
          </w:rPrChange>
        </w:rPr>
        <w:t>Analysis</w:t>
      </w:r>
    </w:p>
    <w:p w:rsidR="7045AA0F" w:rsidDel="4EE588C4" w:rsidP="7045AA0F" w:rsidRDefault="7045AA0F" w14:textId="1873CB68" w14:paraId="3D68FCCA">
      <w:pPr>
        <w:spacing w:line="480" w:lineRule="auto"/>
        <w:ind w:firstLine="720"/>
        <w:rPr>
          <w:del w:author="Katherine Lehman" w:date="2015-12-15T15:58:37.3020567" w:id="572310691"/>
        </w:rPr>
        <w:pPrChange w:author="Katherine Lehman" w:date="2015-12-12T14:44:22.599108" w:id="899612029">
          <w:pPr/>
        </w:pPrChange>
        <w:rPr/>
      </w:pPr>
      <w:ins w:author="Katherine Lehman" w:date="2015-12-12T14:44:22.599108" w:id="1502167455">
        <w:r w:rsidRPr="7045AA0F" w:rsidR="7045AA0F">
          <w:rPr>
            <w:rFonts w:ascii="Cambria" w:hAnsi="Cambria" w:eastAsia="Cambria" w:cs="Cambria"/>
            <w:sz w:val="24"/>
            <w:szCs w:val="24"/>
            <w:rPrChange w:author="Katherine Lehman" w:date="2015-12-12T14:44:22.599108" w:id="248673454">
              <w:rPr/>
            </w:rPrChange>
          </w:rPr>
          <w:t xml:space="preserve">In assessing the flight patterns of beetles for trends between sex and size, percent emergence weight (%EW) was calculated as an additional consideration. Percent emergence weight describes CRB mass at the time of measurement relative to its estimated mass upon emergence. This value can be estimated based upon a linear equation relating elytral measurements and emergence weight (Vander Meer and Mclean, 1975). </w:t>
        </w:r>
        <w:r w:rsidRPr="7045AA0F" w:rsidR="7045AA0F">
          <w:rPr>
            <w:rFonts w:ascii="Cambria" w:hAnsi="Cambria" w:eastAsia="Cambria" w:cs="Cambria"/>
            <w:sz w:val="24"/>
            <w:szCs w:val="24"/>
            <w:rPrChange w:author="Katherine Lehman" w:date="2015-12-12T14:44:22.599108" w:id="120736664">
              <w:rPr/>
            </w:rPrChange>
          </w:rPr>
          <w:t xml:space="preserve">T</w:t>
        </w:r>
        <w:commentRangeStart w:id="1620743342"/>
      </w:ins>
      <w:ins w:author="Katherine Lehman" w:date="2015-12-12T14:45:23.0960917" w:id="1349548325">
        <w:r w:rsidRPr="7045AA0F" w:rsidR="64A6F3D7">
          <w:rPr>
            <w:rFonts w:ascii="Cambria" w:hAnsi="Cambria" w:eastAsia="Cambria" w:cs="Cambria"/>
            <w:sz w:val="24"/>
            <w:szCs w:val="24"/>
            <w:rPrChange w:author="Katherine Lehman" w:date="2015-12-12T14:44:22.599108" w:id="1635846581">
              <w:rPr/>
            </w:rPrChange>
          </w:rPr>
          <w:t xml:space="preserve">his value is significant in data analysis because </w:t>
        </w:r>
      </w:ins>
      <w:ins w:author="Katherine Lehman" w:date="2015-12-15T15:59:38.3787407" w:id="78063433">
        <w:r w:rsidRPr="7045AA0F" w:rsidR="4E5610B4">
          <w:rPr>
            <w:rFonts w:ascii="Cambria" w:hAnsi="Cambria" w:eastAsia="Cambria" w:cs="Cambria"/>
            <w:sz w:val="24"/>
            <w:szCs w:val="24"/>
            <w:rPrChange w:author="Katherine Lehman" w:date="2015-12-12T14:44:22.599108" w:id="2052284810">
              <w:rPr/>
            </w:rPrChange>
          </w:rPr>
          <w:t xml:space="preserve">%EW</w:t>
        </w:r>
      </w:ins>
      <w:ins w:author="Katherine Lehman" w:date="2015-12-12T14:45:23.0960917" w:id="1017914078">
        <w:r w:rsidRPr="7045AA0F" w:rsidR="64A6F3D7">
          <w:rPr>
            <w:rFonts w:ascii="Cambria" w:hAnsi="Cambria" w:eastAsia="Cambria" w:cs="Cambria"/>
            <w:sz w:val="24"/>
            <w:szCs w:val="24"/>
            <w:rPrChange w:author="Katherine Lehman" w:date="2015-12-12T14:44:22.599108" w:id="1929178582">
              <w:rPr/>
            </w:rPrChange>
          </w:rPr>
          <w:t xml:space="preserve"> reflects the present life stage of a beetle and how much stored energy it has available; CRB emerge at </w:t>
        </w:r>
        <w:r w:rsidRPr="7045AA0F" w:rsidR="64A6F3D7">
          <w:rPr>
            <w:rFonts w:ascii="Cambria" w:hAnsi="Cambria" w:eastAsia="Cambria" w:cs="Cambria"/>
            <w:sz w:val="24"/>
            <w:szCs w:val="24"/>
            <w:rPrChange w:author="Katherine Lehman" w:date="2015-12-12T14:44:22.599108" w:id="1805575127">
              <w:rPr/>
            </w:rPrChange>
          </w:rPr>
          <w:t xml:space="preserve">their</w:t>
        </w:r>
        <w:r w:rsidRPr="7045AA0F" w:rsidR="64A6F3D7">
          <w:rPr>
            <w:rFonts w:ascii="Cambria" w:hAnsi="Cambria" w:eastAsia="Cambria" w:cs="Cambria"/>
            <w:sz w:val="24"/>
            <w:szCs w:val="24"/>
            <w:rPrChange w:author="Katherine Lehman" w:date="2015-12-12T14:44:22.599108" w:id="1935788982">
              <w:rPr/>
            </w:rPrChange>
          </w:rPr>
          <w:t xml:space="preserve"> </w:t>
        </w:r>
        <w:r w:rsidRPr="7045AA0F" w:rsidR="64A6F3D7">
          <w:rPr>
            <w:rFonts w:ascii="Cambria" w:hAnsi="Cambria" w:eastAsia="Cambria" w:cs="Cambria"/>
            <w:sz w:val="24"/>
            <w:szCs w:val="24"/>
            <w:rPrChange w:author="Katherine Lehman" w:date="2015-12-12T14:44:22.599108" w:id="1117046495">
              <w:rPr/>
            </w:rPrChange>
          </w:rPr>
          <w:t xml:space="preserve"> heaviest weight and gradually lose weight over their lifespan. </w:t>
        </w:r>
        <w:r w:rsidRPr="7045AA0F" w:rsidR="64A6F3D7">
          <w:rPr>
            <w:rFonts w:ascii="Cambria" w:hAnsi="Cambria" w:eastAsia="Cambria" w:cs="Cambria"/>
            <w:sz w:val="24"/>
            <w:szCs w:val="24"/>
            <w:rPrChange w:author="Katherine Lehman" w:date="2015-12-12T14:44:22.599108" w:id="290843869">
              <w:rPr/>
            </w:rPrChange>
          </w:rPr>
          <w:t xml:space="preserve"> </w:t>
        </w:r>
      </w:ins>
      <w:ins w:author="Katherine Lehman" w:date="2015-12-12T14:44:22.599108" w:id="496560760">
        <w:commentRangeEnd w:id="1620743342"/>
        <w:r>
          <w:rPr>
            <w:rStyle w:val="CommentReference"/>
          </w:rPr>
          <w:commentReference w:id="1620743342"/>
        </w:r>
      </w:ins>
      <w:del w:author="Katherine Lehman" w:date="2015-12-12T14:45:23.0960917" w:id="1739103661">
        <w:r w:rsidDel="64A6F3D7">
          <w:br/>
        </w:r>
      </w:del>
    </w:p>
    <w:p w:rsidR="7045AA0F" w:rsidP="5F223869" w:rsidRDefault="7045AA0F" w14:paraId="23F6F770" w14:textId="599FB67F">
      <w:pPr>
        <w:spacing w:line="480" w:lineRule="auto"/>
        <w:ind w:firstLine="720"/>
        <w:pPrChange w:author="Katherine Lehman" w:date="2015-12-15T15:57:36.7717685" w:id="1258419113">
          <w:pPr/>
        </w:pPrChange>
      </w:pPr>
    </w:p>
    <w:p w:rsidR="004F392D" w:rsidP="004F392D" w:rsidRDefault="004F392D" w14:paraId="189AC944" w14:textId="56D7454E">
      <w:pPr>
        <w:spacing w:line="480" w:lineRule="auto"/>
      </w:pPr>
      <w:r>
        <w:t>-GIS</w:t>
      </w:r>
    </w:p>
    <w:p w:rsidRPr="004F392D" w:rsidR="004F392D" w:rsidP="004F392D" w:rsidRDefault="004F392D" w14:paraId="6EFF651F" w14:textId="6B82B242">
      <w:pPr>
        <w:spacing w:line="480" w:lineRule="auto"/>
      </w:pPr>
      <w:r>
        <w:t>-T-tests</w:t>
      </w:r>
    </w:p>
    <w:p w:rsidR="007B6B62" w:rsidRDefault="007B6B62" w14:paraId="281C1B00" w14:textId="77777777">
      <w:bookmarkStart w:name="_GoBack" w:id="55"/>
      <w:bookmarkEnd w:id="55"/>
    </w:p>
    <w:sectPr w:rsidR="007B6B62" w:rsidSect="0003189A">
      <w:sectPrChange w:author="Katherine Lehman" w:date="2015-11-13T15:53:23.5940083" w:id="42904118">
        <w:sectPr w:rsidR="007B6B62" w:rsidSect="0003189A">
          <w:pgSz w:w="12240" w:h="15840"/>
          <w:pgMar w:top="1440" w:right="1800" w:bottom="1440" w:left="1800" w:header="720" w:footer="720" w:gutter="0"/>
          <w:lnNumType w:countBy="1" w:restart="continuous"/>
          <w:cols w:space="720"/>
          <w:docGrid w:linePitch="360"/>
        </w:sectPr>
      </w:sectPrChange>
      <w:pgSz w:w="12240" w:h="15840" w:orient="portrait"/>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S" w:author="Matthew Siderhurst" w:date="2015-11-10T09:14:00Z" w:id="1">
    <w:p w:rsidR="00FE65B9" w:rsidRDefault="00FE65B9" w14:paraId="7C64996E" w14:textId="059094FD">
      <w:pPr>
        <w:pStyle w:val="CommentText"/>
      </w:pPr>
      <w:r>
        <w:rPr>
          <w:rStyle w:val="CommentReference"/>
        </w:rPr>
        <w:annotationRef/>
      </w:r>
      <w:r>
        <w:t>Check for format</w:t>
      </w:r>
    </w:p>
  </w:comment>
  <w:comment w:initials="MS" w:author="Matthew Siderhurst" w:date="2015-11-10T09:14:00Z" w:id="2">
    <w:p w:rsidR="00FE65B9" w:rsidRDefault="00FE65B9" w14:paraId="2BA6E02B" w14:textId="65A4E67D">
      <w:pPr>
        <w:pStyle w:val="CommentText"/>
      </w:pPr>
      <w:r>
        <w:rPr>
          <w:rStyle w:val="CommentReference"/>
        </w:rPr>
        <w:annotationRef/>
      </w:r>
      <w:r>
        <w:t>Check for format</w:t>
      </w:r>
    </w:p>
  </w:comment>
  <w:comment w:initials="MS" w:author="Matthew Siderhurst" w:date="2015-11-10T09:15:00Z" w:id="3">
    <w:p w:rsidR="00FE65B9" w:rsidRDefault="00FE65B9" w14:paraId="4520EBFF" w14:textId="6ED571C5">
      <w:pPr>
        <w:pStyle w:val="CommentText"/>
      </w:pPr>
      <w:r>
        <w:rPr>
          <w:rStyle w:val="CommentReference"/>
        </w:rPr>
        <w:annotationRef/>
      </w:r>
      <w:r>
        <w:t>Let’s give size</w:t>
      </w:r>
    </w:p>
  </w:comment>
  <w:comment w:initials="MS" w:author="Matthew Siderhurst" w:date="2015-11-10T09:15:00Z" w:id="6">
    <w:p w:rsidR="00FE65B9" w:rsidRDefault="00FE65B9" w14:paraId="1B545C73" w14:textId="560A083C">
      <w:pPr>
        <w:pStyle w:val="CommentText"/>
      </w:pPr>
      <w:r>
        <w:rPr>
          <w:rStyle w:val="CommentReference"/>
        </w:rPr>
        <w:annotationRef/>
      </w:r>
      <w:r>
        <w:t>Size again</w:t>
      </w:r>
    </w:p>
  </w:comment>
  <w:comment w:initials="MS" w:author="Matthew Siderhurst" w:date="2015-11-10T09:17:00Z" w:id="7">
    <w:p w:rsidR="00FE65B9" w:rsidRDefault="00FE65B9" w14:paraId="52B2A9CC" w14:textId="23A13F35">
      <w:pPr>
        <w:pStyle w:val="CommentText"/>
      </w:pPr>
      <w:r>
        <w:rPr>
          <w:rStyle w:val="CommentReference"/>
        </w:rPr>
        <w:annotationRef/>
      </w:r>
      <w:r>
        <w:t>?</w:t>
      </w:r>
    </w:p>
  </w:comment>
  <w:comment w:initials="MS" w:author="Matthew Siderhurst" w:date="2015-11-10T09:19:00Z" w:id="13">
    <w:p w:rsidR="00FE65B9" w:rsidRDefault="00FE65B9" w14:paraId="11453C46" w14:textId="3C6AD6D4">
      <w:pPr>
        <w:pStyle w:val="CommentText"/>
      </w:pPr>
      <w:r>
        <w:rPr>
          <w:rStyle w:val="CommentReference"/>
        </w:rPr>
        <w:annotationRef/>
      </w:r>
      <w:r>
        <w:t>?</w:t>
      </w:r>
    </w:p>
  </w:comment>
  <w:comment w:initials="MS" w:author="Matthew Siderhurst" w:date="2015-11-10T09:31:00Z" w:id="46">
    <w:p w:rsidR="00A45861" w:rsidRDefault="00A45861" w14:paraId="2D8A8B1D" w14:textId="3EBD4428">
      <w:pPr>
        <w:pStyle w:val="CommentText"/>
      </w:pPr>
      <w:r>
        <w:rPr>
          <w:rStyle w:val="CommentReference"/>
        </w:rPr>
        <w:annotationRef/>
      </w:r>
      <w:r>
        <w:t>Need model info</w:t>
      </w:r>
    </w:p>
  </w:comment>
  <w:comment w:initials="MS" w:author="Matthew Siderhurst" w:date="2015-11-10T09:34:00Z" w:id="51">
    <w:p w:rsidR="00765534" w:rsidRDefault="00765534" w14:paraId="5BBC84BF" w14:textId="70A2537E">
      <w:pPr>
        <w:pStyle w:val="CommentText"/>
      </w:pPr>
      <w:r>
        <w:rPr>
          <w:rStyle w:val="CommentReference"/>
        </w:rPr>
        <w:annotationRef/>
      </w:r>
      <w:r>
        <w:t>??</w:t>
      </w:r>
    </w:p>
  </w:comment>
  <w:comment w:initials="KL" w:author="Katherine Lehman" w:date="2015-12-12T09:44:09" w:id="1620743342">
    <w:p w:rsidR="64A6F3D7" w:rsidRDefault="64A6F3D7" w14:paraId="4B60DC01" w14:textId="02F05844">
      <w:pPr>
        <w:pStyle w:val="CommentText"/>
      </w:pPr>
      <w:r>
        <w:rPr>
          <w:rStyle w:val="CommentReference"/>
        </w:rPr>
        <w:annotationRef/>
      </w:r>
      <w:r>
        <w:t>Can this be in here or introduction/conclusions?</w:t>
      </w:r>
    </w:p>
    <w:p w:rsidR="64A6F3D7" w:rsidRDefault="64A6F3D7" w14:paraId="3B5C5564" w14:textId="73D86333">
      <w:pPr>
        <w:pStyle w:val="CommentText"/>
      </w:pPr>
      <w:r>
        <w:t/>
      </w:r>
    </w:p>
  </w:comment>
  <w:comment w:initials="KL" w:author="Katherine Lehman" w:date="2015-12-12T09:44:42" w:id="1005222774">
    <w:p w:rsidR="64A6F3D7" w:rsidRDefault="64A6F3D7" w14:paraId="57814AF1" w14:textId="638389EE">
      <w:pPr>
        <w:pStyle w:val="CommentText"/>
      </w:pPr>
      <w:r>
        <w:rPr>
          <w:rStyle w:val="CommentReference"/>
        </w:rPr>
        <w:annotationRef/>
      </w:r>
      <w:r>
        <w:t>Ummm...how do I say this? Ok?</w:t>
      </w:r>
    </w:p>
  </w:comment>
  <w:comment w:initials="KL" w:author="Katherine Lehman" w:date="2015-12-12T09:49:10" w:id="1059327822">
    <w:p w:rsidR="2959B378" w:rsidRDefault="2959B378" w14:paraId="711EEA7C" w14:textId="1750DA36">
      <w:pPr>
        <w:pStyle w:val="CommentText"/>
      </w:pPr>
      <w:r>
        <w:rPr>
          <w:rStyle w:val="CommentReference"/>
        </w:rPr>
        <w:annotationRef/>
      </w:r>
      <w:r>
        <w:t xml:space="preserve">I cut out some info here that was moved to results and cut out naming the headlamps...is that OK? </w:t>
      </w:r>
    </w:p>
  </w:comment>
  <w:comment w:initials="KL" w:author="Katherine Lehman" w:date="2015-12-15T10:52:45" w:id="1851553457">
    <w:p w:rsidR="34A54B32" w:rsidRDefault="34A54B32" w14:paraId="0C91B6C3" w14:textId="0762E41B">
      <w:pPr>
        <w:pStyle w:val="CommentText"/>
      </w:pPr>
      <w:r>
        <w:rPr>
          <w:rStyle w:val="CommentReference"/>
        </w:rPr>
        <w:annotationRef/>
      </w:r>
      <w:r>
        <w:t>Look at this in a little bit</w:t>
      </w:r>
    </w:p>
  </w:comment>
</w:comments>
</file>

<file path=word/commentsExtended.xml><?xml version="1.0" encoding="utf-8"?>
<w15:commentsEx xmlns:mc="http://schemas.openxmlformats.org/markup-compatibility/2006" xmlns:w15="http://schemas.microsoft.com/office/word/2012/wordml" mc:Ignorable="w15">
  <w15:commentEx w15:done="0" w15:paraId="7C64996E"/>
  <w15:commentEx w15:done="0" w15:paraId="2BA6E02B"/>
  <w15:commentEx w15:done="0" w15:paraId="4520EBFF"/>
  <w15:commentEx w15:done="0" w15:paraId="1B545C73"/>
  <w15:commentEx w15:done="0" w15:paraId="52B2A9CC"/>
  <w15:commentEx w15:done="0" w15:paraId="11453C46"/>
  <w15:commentEx w15:done="0" w15:paraId="2D8A8B1D"/>
  <w15:commentEx w15:done="0" w15:paraId="5BBC84BF"/>
  <w15:commentEx w15:done="0" w15:paraId="3B5C5564"/>
  <w15:commentEx w15:done="0" w15:paraId="57814AF1"/>
  <w15:commentEx w15:done="0" w15:paraId="711EEA7C"/>
  <w15:commentEx w15:done="0" w15:paraId="0C91B6C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mc="http://schemas.openxmlformats.org/markup-compatibility/2006" xmlns:w15="http://schemas.microsoft.com/office/word/2012/wordml" mc:Ignorable="w15">
  <w15:person w15:author="Matthew Siderhurst">
    <w15:presenceInfo w15:providerId="AD" w15:userId="S-1-5-21-2631224873-401379111-1261166248-11411"/>
  </w15:person>
  <w15:person w15:author="Katherine Lehma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62"/>
    <w:rsid w:val="0003189A"/>
    <w:rsid w:val="002F2462"/>
    <w:rsid w:val="004F392D"/>
    <w:rsid w:val="00517906"/>
    <w:rsid w:val="00765534"/>
    <w:rsid w:val="007B6B62"/>
    <w:rsid w:val="00A45861"/>
    <w:rsid w:val="00D708A8"/>
    <w:rsid w:val="00E83316"/>
    <w:rsid w:val="00FE65B9"/>
    <w:rsid w:val="1A41E6CC"/>
    <w:rsid w:val="2662B5A2"/>
    <w:rsid w:val="286CEE43"/>
    <w:rsid w:val="2929E862"/>
    <w:rsid w:val="2959B378"/>
    <w:rsid w:val="2C26DC1A"/>
    <w:rsid w:val="317BF3E2"/>
    <w:rsid w:val="34A54B32"/>
    <w:rsid w:val="37C330B1"/>
    <w:rsid w:val="4675AE64"/>
    <w:rsid w:val="47620DCD"/>
    <w:rsid w:val="4BCAF5BD"/>
    <w:rsid w:val="4DEF2ED7"/>
    <w:rsid w:val="4E5610B4"/>
    <w:rsid w:val="4EE588C4"/>
    <w:rsid w:val="4F929795"/>
    <w:rsid w:val="5F223869"/>
    <w:rsid w:val="64A6F3D7"/>
    <w:rsid w:val="65710DEC"/>
    <w:rsid w:val="67059B72"/>
    <w:rsid w:val="69353C35"/>
    <w:rsid w:val="7045AA0F"/>
    <w:rsid w:val="73C09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57851"/>
  <w14:defaultImageDpi w14:val="300"/>
  <w15:docId w15:val="{DCAB0E9F-7E02-4BC2-A613-04C3834C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246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basedOn w:val="DefaultParagraphFont"/>
    <w:uiPriority w:val="99"/>
    <w:semiHidden/>
    <w:unhideWhenUsed/>
    <w:rsid w:val="002F2462"/>
  </w:style>
  <w:style w:type="character" w:styleId="CommentReference">
    <w:name w:val="annotation reference"/>
    <w:basedOn w:val="DefaultParagraphFont"/>
    <w:uiPriority w:val="99"/>
    <w:semiHidden/>
    <w:unhideWhenUsed/>
    <w:rsid w:val="00FE65B9"/>
    <w:rPr>
      <w:sz w:val="16"/>
      <w:szCs w:val="16"/>
    </w:rPr>
  </w:style>
  <w:style w:type="paragraph" w:styleId="CommentText">
    <w:name w:val="annotation text"/>
    <w:basedOn w:val="Normal"/>
    <w:link w:val="CommentTextChar"/>
    <w:uiPriority w:val="99"/>
    <w:semiHidden/>
    <w:unhideWhenUsed/>
    <w:rsid w:val="00FE65B9"/>
    <w:rPr>
      <w:sz w:val="20"/>
      <w:szCs w:val="20"/>
    </w:rPr>
  </w:style>
  <w:style w:type="character" w:styleId="CommentTextChar" w:customStyle="1">
    <w:name w:val="Comment Text Char"/>
    <w:basedOn w:val="DefaultParagraphFont"/>
    <w:link w:val="CommentText"/>
    <w:uiPriority w:val="99"/>
    <w:semiHidden/>
    <w:rsid w:val="00FE65B9"/>
    <w:rPr>
      <w:sz w:val="20"/>
      <w:szCs w:val="20"/>
    </w:rPr>
  </w:style>
  <w:style w:type="paragraph" w:styleId="CommentSubject">
    <w:name w:val="annotation subject"/>
    <w:basedOn w:val="CommentText"/>
    <w:next w:val="CommentText"/>
    <w:link w:val="CommentSubjectChar"/>
    <w:uiPriority w:val="99"/>
    <w:semiHidden/>
    <w:unhideWhenUsed/>
    <w:rsid w:val="00FE65B9"/>
    <w:rPr>
      <w:b/>
      <w:bCs/>
    </w:rPr>
  </w:style>
  <w:style w:type="character" w:styleId="CommentSubjectChar" w:customStyle="1">
    <w:name w:val="Comment Subject Char"/>
    <w:basedOn w:val="CommentTextChar"/>
    <w:link w:val="CommentSubject"/>
    <w:uiPriority w:val="99"/>
    <w:semiHidden/>
    <w:rsid w:val="00FE65B9"/>
    <w:rPr>
      <w:b/>
      <w:bCs/>
      <w:sz w:val="20"/>
      <w:szCs w:val="20"/>
    </w:rPr>
  </w:style>
  <w:style w:type="paragraph" w:styleId="BalloonText">
    <w:name w:val="Balloon Text"/>
    <w:basedOn w:val="Normal"/>
    <w:link w:val="BalloonTextChar"/>
    <w:uiPriority w:val="99"/>
    <w:semiHidden/>
    <w:unhideWhenUsed/>
    <w:rsid w:val="00FE65B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E65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Eastern Mennonite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Katherine Lehman</dc:creator>
  <keywords/>
  <dc:description/>
  <lastModifiedBy>Katherine Lehman</lastModifiedBy>
  <revision>27</revision>
  <dcterms:created xsi:type="dcterms:W3CDTF">2015-10-23T15:05:00.0000000Z</dcterms:created>
  <dcterms:modified xsi:type="dcterms:W3CDTF">2015-12-15T15:59:40.0506362Z</dcterms:modified>
</coreProperties>
</file>